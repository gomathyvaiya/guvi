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4B8" w:rsidRPr="00A564B8" w:rsidRDefault="00A564B8" w:rsidP="00A564B8">
      <w:pPr>
        <w:shd w:val="clear" w:color="auto" w:fill="FFFFFF"/>
        <w:spacing w:after="0" w:line="240" w:lineRule="auto"/>
        <w:textAlignment w:val="top"/>
        <w:outlineLvl w:val="0"/>
        <w:rPr>
          <w:ins w:id="0" w:author="Unknown"/>
          <w:rFonts w:ascii="MuseoSlabLight" w:eastAsia="Times New Roman" w:hAnsi="MuseoSlabLight" w:cs="Helvetica"/>
          <w:color w:val="000000"/>
          <w:kern w:val="36"/>
          <w:sz w:val="48"/>
          <w:szCs w:val="48"/>
          <w:lang w:bidi="ta-IN"/>
        </w:rPr>
      </w:pPr>
      <w:ins w:id="1" w:author="Unknown">
        <w:r w:rsidRPr="00A564B8">
          <w:rPr>
            <w:rFonts w:ascii="MuseoSlabLight" w:eastAsia="Times New Roman" w:hAnsi="MuseoSlabLight" w:cs="Helvetica"/>
            <w:color w:val="000000"/>
            <w:kern w:val="36"/>
            <w:sz w:val="48"/>
            <w:szCs w:val="48"/>
            <w:lang w:bidi="ta-IN"/>
          </w:rPr>
          <w:t xml:space="preserve">18 Image Compressors to Speed </w:t>
        </w:r>
        <w:proofErr w:type="gramStart"/>
        <w:r w:rsidRPr="00A564B8">
          <w:rPr>
            <w:rFonts w:ascii="MuseoSlabLight" w:eastAsia="Times New Roman" w:hAnsi="MuseoSlabLight" w:cs="Helvetica"/>
            <w:color w:val="000000"/>
            <w:kern w:val="36"/>
            <w:sz w:val="48"/>
            <w:szCs w:val="48"/>
            <w:lang w:bidi="ta-IN"/>
          </w:rPr>
          <w:t>Up</w:t>
        </w:r>
        <w:proofErr w:type="gramEnd"/>
        <w:r w:rsidRPr="00A564B8">
          <w:rPr>
            <w:rFonts w:ascii="MuseoSlabLight" w:eastAsia="Times New Roman" w:hAnsi="MuseoSlabLight" w:cs="Helvetica"/>
            <w:color w:val="000000"/>
            <w:kern w:val="36"/>
            <w:sz w:val="48"/>
            <w:szCs w:val="48"/>
            <w:lang w:bidi="ta-IN"/>
          </w:rPr>
          <w:t xml:space="preserve"> Your Website</w:t>
        </w:r>
      </w:ins>
    </w:p>
    <w:p w:rsidR="00A564B8" w:rsidRPr="00A564B8" w:rsidRDefault="00A564B8" w:rsidP="00A564B8">
      <w:pPr>
        <w:shd w:val="clear" w:color="auto" w:fill="FFFFFF"/>
        <w:spacing w:after="0" w:line="293" w:lineRule="atLeast"/>
        <w:textAlignment w:val="top"/>
        <w:rPr>
          <w:ins w:id="2" w:author="Unknown"/>
          <w:rFonts w:ascii="Helvetica" w:eastAsia="Times New Roman" w:hAnsi="Helvetica" w:cs="Helvetica"/>
          <w:color w:val="555555"/>
          <w:sz w:val="20"/>
          <w:szCs w:val="20"/>
          <w:lang w:bidi="ta-IN"/>
        </w:rPr>
      </w:pPr>
      <w:bookmarkStart w:id="3" w:name="lead-image"/>
      <w:bookmarkEnd w:id="3"/>
    </w:p>
    <w:p w:rsidR="00A564B8" w:rsidRPr="00A564B8" w:rsidRDefault="00A564B8" w:rsidP="00A564B8">
      <w:pPr>
        <w:shd w:val="clear" w:color="auto" w:fill="FFFFFF"/>
        <w:spacing w:after="0" w:line="293" w:lineRule="atLeast"/>
        <w:textAlignment w:val="top"/>
        <w:rPr>
          <w:ins w:id="4" w:author="Unknown"/>
          <w:rFonts w:ascii="ProximaNovaBold" w:eastAsia="Times New Roman" w:hAnsi="ProximaNovaBold" w:cs="Times New Roman"/>
          <w:caps/>
          <w:color w:val="636466"/>
          <w:sz w:val="24"/>
          <w:szCs w:val="24"/>
          <w:shd w:val="clear" w:color="auto" w:fill="FFFFFF"/>
          <w:lang w:bidi="ta-IN"/>
        </w:rPr>
      </w:pPr>
      <w:ins w:id="5" w:author="Unknown">
        <w:r w:rsidRPr="00A564B8">
          <w:rPr>
            <w:rFonts w:ascii="Helvetica" w:eastAsia="Times New Roman" w:hAnsi="Helvetica" w:cs="Helvetica"/>
            <w:color w:val="555555"/>
            <w:sz w:val="20"/>
            <w:szCs w:val="20"/>
            <w:lang w:bidi="ta-IN"/>
          </w:rPr>
          <w:fldChar w:fldCharType="begin"/>
        </w:r>
        <w:r w:rsidRPr="00A564B8">
          <w:rPr>
            <w:rFonts w:ascii="Helvetica" w:eastAsia="Times New Roman" w:hAnsi="Helvetica" w:cs="Helvetica"/>
            <w:color w:val="555555"/>
            <w:sz w:val="20"/>
            <w:szCs w:val="20"/>
            <w:lang w:bidi="ta-IN"/>
          </w:rPr>
          <w:instrText xml:space="preserve"> HYPERLINK "http://mashable.com/author/grace-smith/" </w:instrText>
        </w:r>
        <w:r w:rsidRPr="00A564B8">
          <w:rPr>
            <w:rFonts w:ascii="Helvetica" w:eastAsia="Times New Roman" w:hAnsi="Helvetica" w:cs="Helvetica"/>
            <w:color w:val="555555"/>
            <w:sz w:val="20"/>
            <w:szCs w:val="20"/>
            <w:lang w:bidi="ta-IN"/>
          </w:rPr>
          <w:fldChar w:fldCharType="separate"/>
        </w:r>
      </w:ins>
    </w:p>
    <w:p w:rsidR="00A564B8" w:rsidRPr="00A564B8" w:rsidRDefault="00A564B8" w:rsidP="00A564B8">
      <w:pPr>
        <w:shd w:val="clear" w:color="auto" w:fill="FFFFFF"/>
        <w:spacing w:after="0" w:line="293" w:lineRule="atLeast"/>
        <w:textAlignment w:val="top"/>
        <w:rPr>
          <w:ins w:id="6" w:author="Unknown"/>
          <w:rFonts w:ascii="Times New Roman" w:eastAsia="Times New Roman" w:hAnsi="Times New Roman" w:cs="Times New Roman"/>
          <w:sz w:val="24"/>
          <w:szCs w:val="24"/>
          <w:lang w:bidi="ta-IN"/>
        </w:rPr>
      </w:pPr>
      <w:ins w:id="7" w:author="Unknown">
        <w:r w:rsidRPr="00A564B8">
          <w:rPr>
            <w:rFonts w:ascii="ProximaNovaBold" w:eastAsia="Times New Roman" w:hAnsi="ProximaNovaBold" w:cs="Helvetica"/>
            <w:caps/>
            <w:color w:val="636466"/>
            <w:sz w:val="20"/>
            <w:lang w:bidi="ta-IN"/>
          </w:rPr>
          <w:t>BY GRACE SMITH</w:t>
        </w:r>
        <w:r w:rsidRPr="00A564B8">
          <w:rPr>
            <w:rFonts w:ascii="ProximaNovaBold" w:eastAsia="Times New Roman" w:hAnsi="ProximaNovaBold" w:cs="Helvetica"/>
            <w:caps/>
            <w:color w:val="636466"/>
            <w:sz w:val="20"/>
            <w:szCs w:val="20"/>
            <w:shd w:val="clear" w:color="auto" w:fill="FFFFFF"/>
            <w:lang w:bidi="ta-IN"/>
          </w:rPr>
          <w:t>OCT 29, 2013</w:t>
        </w:r>
      </w:ins>
    </w:p>
    <w:p w:rsidR="00A564B8" w:rsidRPr="00A564B8" w:rsidRDefault="00A564B8" w:rsidP="00A564B8">
      <w:pPr>
        <w:shd w:val="clear" w:color="auto" w:fill="FFFFFF"/>
        <w:spacing w:line="293" w:lineRule="atLeast"/>
        <w:textAlignment w:val="top"/>
        <w:rPr>
          <w:ins w:id="8" w:author="Unknown"/>
          <w:rFonts w:ascii="Helvetica" w:eastAsia="Times New Roman" w:hAnsi="Helvetica" w:cs="Helvetica"/>
          <w:color w:val="555555"/>
          <w:sz w:val="20"/>
          <w:szCs w:val="20"/>
          <w:lang w:bidi="ta-IN"/>
        </w:rPr>
      </w:pPr>
      <w:ins w:id="9" w:author="Unknown">
        <w:r w:rsidRPr="00A564B8">
          <w:rPr>
            <w:rFonts w:ascii="Helvetica" w:eastAsia="Times New Roman" w:hAnsi="Helvetica" w:cs="Helvetica"/>
            <w:color w:val="555555"/>
            <w:sz w:val="20"/>
            <w:szCs w:val="20"/>
            <w:lang w:bidi="ta-IN"/>
          </w:rPr>
          <w:fldChar w:fldCharType="end"/>
        </w:r>
      </w:ins>
    </w:p>
    <w:p w:rsidR="00A564B8" w:rsidRPr="00A564B8" w:rsidRDefault="00A564B8" w:rsidP="00A564B8">
      <w:pPr>
        <w:shd w:val="clear" w:color="auto" w:fill="FFFFFF"/>
        <w:spacing w:before="180" w:after="360" w:line="293" w:lineRule="atLeast"/>
        <w:textAlignment w:val="top"/>
        <w:rPr>
          <w:ins w:id="10" w:author="Unknown"/>
          <w:rFonts w:ascii="Helvetica" w:eastAsia="Times New Roman" w:hAnsi="Helvetica" w:cs="Helvetica"/>
          <w:color w:val="555555"/>
          <w:sz w:val="20"/>
          <w:szCs w:val="20"/>
          <w:lang w:bidi="ta-IN"/>
        </w:rPr>
      </w:pPr>
      <w:ins w:id="11" w:author="Unknown">
        <w:r w:rsidRPr="00A564B8">
          <w:rPr>
            <w:rFonts w:ascii="Helvetica" w:eastAsia="Times New Roman" w:hAnsi="Helvetica" w:cs="Helvetica"/>
            <w:color w:val="555555"/>
            <w:sz w:val="20"/>
            <w:szCs w:val="20"/>
            <w:lang w:bidi="ta-IN"/>
          </w:rPr>
          <w:t>Whether it's JPEG, PNG, GIF or SVG, we've got you covered with this selection of 18 free, premium, online and desktop-based image compressors. All of them will help you compress your website's images, save bandwidth and improve your site's performance.</w:t>
        </w:r>
      </w:ins>
    </w:p>
    <w:p w:rsidR="00A564B8" w:rsidRPr="00A564B8" w:rsidRDefault="00A564B8" w:rsidP="00A564B8">
      <w:pPr>
        <w:shd w:val="clear" w:color="auto" w:fill="FFFFFF"/>
        <w:spacing w:before="100" w:beforeAutospacing="1" w:after="100" w:afterAutospacing="1" w:line="240" w:lineRule="auto"/>
        <w:textAlignment w:val="top"/>
        <w:outlineLvl w:val="1"/>
        <w:rPr>
          <w:ins w:id="12" w:author="Unknown"/>
          <w:rFonts w:ascii="inherit" w:eastAsia="Times New Roman" w:hAnsi="inherit" w:cs="Helvetica"/>
          <w:b/>
          <w:bCs/>
          <w:color w:val="555555"/>
          <w:sz w:val="36"/>
          <w:szCs w:val="36"/>
          <w:lang w:bidi="ta-IN"/>
        </w:rPr>
      </w:pPr>
      <w:ins w:id="13" w:author="Unknown">
        <w:r w:rsidRPr="00A564B8">
          <w:rPr>
            <w:rFonts w:ascii="inherit" w:eastAsia="Times New Roman" w:hAnsi="inherit" w:cs="Helvetica"/>
            <w:b/>
            <w:bCs/>
            <w:color w:val="555555"/>
            <w:sz w:val="36"/>
            <w:szCs w:val="36"/>
            <w:lang w:bidi="ta-IN"/>
          </w:rPr>
          <w:t>1. </w:t>
        </w:r>
        <w:proofErr w:type="spellStart"/>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"http://www.jpegmini.com/"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JPEGMini</w:t>
        </w:r>
        <w:proofErr w:type="spellEnd"/>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after="0" w:line="293" w:lineRule="atLeast"/>
        <w:textAlignment w:val="top"/>
        <w:rPr>
          <w:ins w:id="14" w:author="Unknown"/>
          <w:rFonts w:ascii="Helvetica" w:eastAsia="Times New Roman" w:hAnsi="Helvetica" w:cs="Helvetica"/>
          <w:color w:val="555555"/>
          <w:sz w:val="20"/>
          <w:szCs w:val="20"/>
          <w:lang w:bidi="ta-IN"/>
        </w:rPr>
      </w:pPr>
      <w:bookmarkStart w:id="15" w:name="m!cecf"/>
      <w:bookmarkEnd w:id="15"/>
      <w:r>
        <w:rPr>
          <w:rFonts w:ascii="Helvetica" w:eastAsia="Times New Roman" w:hAnsi="Helvetica" w:cs="Helvetica"/>
          <w:noProof/>
          <w:color w:val="555555"/>
          <w:sz w:val="20"/>
          <w:szCs w:val="20"/>
          <w:lang w:bidi="ta-IN"/>
        </w:rPr>
        <w:lastRenderedPageBreak/>
        <w:drawing>
          <wp:inline distT="0" distB="0" distL="0" distR="0">
            <wp:extent cx="9048750" cy="5743575"/>
            <wp:effectExtent l="19050" t="0" r="0" b="0"/>
            <wp:docPr id="5" name="Picture 5" descr="1-JPEG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JPEGMini"/>
                    <pic:cNvPicPr>
                      <a:picLocks noChangeAspect="1" noChangeArrowheads="1"/>
                    </pic:cNvPicPr>
                  </pic:nvPicPr>
                  <pic:blipFill>
                    <a:blip r:embed="rId5"/>
                    <a:srcRect/>
                    <a:stretch>
                      <a:fillRect/>
                    </a:stretch>
                  </pic:blipFill>
                  <pic:spPr bwMode="auto">
                    <a:xfrm>
                      <a:off x="0" y="0"/>
                      <a:ext cx="9048750" cy="5743575"/>
                    </a:xfrm>
                    <a:prstGeom prst="rect">
                      <a:avLst/>
                    </a:prstGeom>
                    <a:noFill/>
                    <a:ln w="9525">
                      <a:noFill/>
                      <a:miter lim="800000"/>
                      <a:headEnd/>
                      <a:tailEnd/>
                    </a:ln>
                  </pic:spPr>
                </pic:pic>
              </a:graphicData>
            </a:graphic>
          </wp:inline>
        </w:drawing>
      </w:r>
    </w:p>
    <w:p w:rsidR="00A564B8" w:rsidRPr="00A564B8" w:rsidRDefault="00A564B8" w:rsidP="00A564B8">
      <w:pPr>
        <w:shd w:val="clear" w:color="auto" w:fill="FFFFFF"/>
        <w:spacing w:before="180" w:after="360" w:line="293" w:lineRule="atLeast"/>
        <w:textAlignment w:val="top"/>
        <w:rPr>
          <w:ins w:id="16" w:author="Unknown"/>
          <w:rFonts w:ascii="Helvetica" w:eastAsia="Times New Roman" w:hAnsi="Helvetica" w:cs="Helvetica"/>
          <w:color w:val="555555"/>
          <w:sz w:val="20"/>
          <w:szCs w:val="20"/>
          <w:lang w:bidi="ta-IN"/>
        </w:rPr>
      </w:pPr>
      <w:proofErr w:type="spellStart"/>
      <w:ins w:id="17" w:author="Unknown">
        <w:r w:rsidRPr="00A564B8">
          <w:rPr>
            <w:rFonts w:ascii="Helvetica" w:eastAsia="Times New Roman" w:hAnsi="Helvetica" w:cs="Helvetica"/>
            <w:color w:val="555555"/>
            <w:sz w:val="20"/>
            <w:szCs w:val="20"/>
            <w:lang w:bidi="ta-IN"/>
          </w:rPr>
          <w:t>JPEGMini</w:t>
        </w:r>
        <w:proofErr w:type="spellEnd"/>
        <w:r w:rsidRPr="00A564B8">
          <w:rPr>
            <w:rFonts w:ascii="Helvetica" w:eastAsia="Times New Roman" w:hAnsi="Helvetica" w:cs="Helvetica"/>
            <w:color w:val="555555"/>
            <w:sz w:val="20"/>
            <w:szCs w:val="20"/>
            <w:lang w:bidi="ta-IN"/>
          </w:rPr>
          <w:t xml:space="preserve"> can help reduce the file size of your photos up to five times smaller, while keeping their original quality. It's available for Mac OS X and Windows as a desktop app, available as a free (limited) or a paid version.</w:t>
        </w:r>
      </w:ins>
    </w:p>
    <w:p w:rsidR="00A564B8" w:rsidRPr="00A564B8" w:rsidRDefault="00A564B8" w:rsidP="00A564B8">
      <w:pPr>
        <w:shd w:val="clear" w:color="auto" w:fill="FFFFFF"/>
        <w:spacing w:before="180" w:after="360" w:line="293" w:lineRule="atLeast"/>
        <w:textAlignment w:val="top"/>
        <w:rPr>
          <w:ins w:id="18" w:author="Unknown"/>
          <w:rFonts w:ascii="Helvetica" w:eastAsia="Times New Roman" w:hAnsi="Helvetica" w:cs="Helvetica"/>
          <w:color w:val="555555"/>
          <w:sz w:val="20"/>
          <w:szCs w:val="20"/>
          <w:lang w:bidi="ta-IN"/>
        </w:rPr>
      </w:pPr>
      <w:ins w:id="19" w:author="Unknown">
        <w:r w:rsidRPr="00A564B8">
          <w:rPr>
            <w:rFonts w:ascii="Helvetica" w:eastAsia="Times New Roman" w:hAnsi="Helvetica" w:cs="Helvetica"/>
            <w:color w:val="555555"/>
            <w:sz w:val="20"/>
            <w:szCs w:val="20"/>
            <w:lang w:bidi="ta-IN"/>
          </w:rPr>
          <w:t xml:space="preserve">To use </w:t>
        </w:r>
        <w:proofErr w:type="spellStart"/>
        <w:r w:rsidRPr="00A564B8">
          <w:rPr>
            <w:rFonts w:ascii="Helvetica" w:eastAsia="Times New Roman" w:hAnsi="Helvetica" w:cs="Helvetica"/>
            <w:color w:val="555555"/>
            <w:sz w:val="20"/>
            <w:szCs w:val="20"/>
            <w:lang w:bidi="ta-IN"/>
          </w:rPr>
          <w:t>JPEGMini</w:t>
        </w:r>
        <w:proofErr w:type="spellEnd"/>
        <w:r w:rsidRPr="00A564B8">
          <w:rPr>
            <w:rFonts w:ascii="Helvetica" w:eastAsia="Times New Roman" w:hAnsi="Helvetica" w:cs="Helvetica"/>
            <w:color w:val="555555"/>
            <w:sz w:val="20"/>
            <w:szCs w:val="20"/>
            <w:lang w:bidi="ta-IN"/>
          </w:rPr>
          <w:t>, simply choose or drag folders to the app for it to optimize each image automatically. It also offers a server package, which enables you to lower your storage and bandwidth costs by reducing the load time of image-intensive web-pages.</w:t>
        </w:r>
      </w:ins>
    </w:p>
    <w:p w:rsidR="00A564B8" w:rsidRPr="00A564B8" w:rsidRDefault="00A564B8" w:rsidP="00A564B8">
      <w:pPr>
        <w:shd w:val="clear" w:color="auto" w:fill="FFFFFF"/>
        <w:spacing w:before="180" w:after="360" w:line="293" w:lineRule="atLeast"/>
        <w:textAlignment w:val="top"/>
        <w:rPr>
          <w:ins w:id="20" w:author="Unknown"/>
          <w:rFonts w:ascii="Helvetica" w:eastAsia="Times New Roman" w:hAnsi="Helvetica" w:cs="Helvetica"/>
          <w:color w:val="555555"/>
          <w:sz w:val="20"/>
          <w:szCs w:val="20"/>
          <w:lang w:bidi="ta-IN"/>
        </w:rPr>
      </w:pPr>
      <w:ins w:id="21"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Free; Paid Version $19.99</w:t>
        </w:r>
      </w:ins>
    </w:p>
    <w:p w:rsidR="00A564B8" w:rsidRPr="00A564B8" w:rsidRDefault="00A564B8" w:rsidP="00A564B8">
      <w:pPr>
        <w:shd w:val="clear" w:color="auto" w:fill="FFFFFF"/>
        <w:spacing w:before="100" w:beforeAutospacing="1" w:after="100" w:afterAutospacing="1" w:line="240" w:lineRule="auto"/>
        <w:textAlignment w:val="top"/>
        <w:outlineLvl w:val="1"/>
        <w:rPr>
          <w:ins w:id="22" w:author="Unknown"/>
          <w:rFonts w:ascii="inherit" w:eastAsia="Times New Roman" w:hAnsi="inherit" w:cs="Helvetica"/>
          <w:b/>
          <w:bCs/>
          <w:color w:val="555555"/>
          <w:sz w:val="36"/>
          <w:szCs w:val="36"/>
          <w:lang w:bidi="ta-IN"/>
        </w:rPr>
      </w:pPr>
      <w:ins w:id="23" w:author="Unknown">
        <w:r w:rsidRPr="00A564B8">
          <w:rPr>
            <w:rFonts w:ascii="inherit" w:eastAsia="Times New Roman" w:hAnsi="inherit" w:cs="Helvetica"/>
            <w:b/>
            <w:bCs/>
            <w:color w:val="555555"/>
            <w:sz w:val="36"/>
            <w:szCs w:val="36"/>
            <w:lang w:bidi="ta-IN"/>
          </w:rPr>
          <w:t>2. </w:t>
        </w:r>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"http://toki-woki.net/p/Shrink-O-Matic/"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 xml:space="preserve">Shrink </w:t>
        </w:r>
        <w:proofErr w:type="spellStart"/>
        <w:r w:rsidRPr="00A564B8">
          <w:rPr>
            <w:rFonts w:ascii="inherit" w:eastAsia="Times New Roman" w:hAnsi="inherit" w:cs="Helvetica"/>
            <w:b/>
            <w:bCs/>
            <w:color w:val="00AEEF"/>
            <w:sz w:val="36"/>
            <w:szCs w:val="36"/>
            <w:u w:val="single"/>
            <w:lang w:bidi="ta-IN"/>
          </w:rPr>
          <w:t>O'Matic</w:t>
        </w:r>
        <w:proofErr w:type="spellEnd"/>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24" w:author="Unknown"/>
          <w:rFonts w:ascii="Helvetica" w:eastAsia="Times New Roman" w:hAnsi="Helvetica" w:cs="Helvetica"/>
          <w:color w:val="555555"/>
          <w:sz w:val="20"/>
          <w:szCs w:val="20"/>
          <w:lang w:bidi="ta-IN"/>
        </w:rPr>
      </w:pPr>
      <w:ins w:id="25" w:author="Unknown">
        <w:r w:rsidRPr="00A564B8">
          <w:rPr>
            <w:rFonts w:ascii="Helvetica" w:eastAsia="Times New Roman" w:hAnsi="Helvetica" w:cs="Helvetica"/>
            <w:color w:val="555555"/>
            <w:sz w:val="20"/>
            <w:szCs w:val="20"/>
            <w:lang w:bidi="ta-IN"/>
          </w:rPr>
          <w:lastRenderedPageBreak/>
          <w:t xml:space="preserve">Shrink </w:t>
        </w:r>
        <w:proofErr w:type="spellStart"/>
        <w:r w:rsidRPr="00A564B8">
          <w:rPr>
            <w:rFonts w:ascii="Helvetica" w:eastAsia="Times New Roman" w:hAnsi="Helvetica" w:cs="Helvetica"/>
            <w:color w:val="555555"/>
            <w:sz w:val="20"/>
            <w:szCs w:val="20"/>
            <w:lang w:bidi="ta-IN"/>
          </w:rPr>
          <w:t>O'Matic</w:t>
        </w:r>
        <w:proofErr w:type="spellEnd"/>
        <w:r w:rsidRPr="00A564B8">
          <w:rPr>
            <w:rFonts w:ascii="Helvetica" w:eastAsia="Times New Roman" w:hAnsi="Helvetica" w:cs="Helvetica"/>
            <w:color w:val="555555"/>
            <w:sz w:val="20"/>
            <w:szCs w:val="20"/>
            <w:lang w:bidi="ta-IN"/>
          </w:rPr>
          <w:t xml:space="preserve"> is an Adobe AIR application to batch and resize images easily, handling JPGs, GIFs and PNGs. Drag and drop images into the app and they will be resized. You can customize the settings and choose the output sizes, rotation, name, location, format and watermark. It supports EXIF data so you won't lose any information once the images are processed.</w:t>
        </w:r>
      </w:ins>
    </w:p>
    <w:p w:rsidR="00A564B8" w:rsidRPr="00A564B8" w:rsidRDefault="00A564B8" w:rsidP="00A564B8">
      <w:pPr>
        <w:shd w:val="clear" w:color="auto" w:fill="FFFFFF"/>
        <w:spacing w:before="180" w:after="360" w:line="293" w:lineRule="atLeast"/>
        <w:textAlignment w:val="top"/>
        <w:rPr>
          <w:ins w:id="26" w:author="Unknown"/>
          <w:rFonts w:ascii="Helvetica" w:eastAsia="Times New Roman" w:hAnsi="Helvetica" w:cs="Helvetica"/>
          <w:color w:val="555555"/>
          <w:sz w:val="20"/>
          <w:szCs w:val="20"/>
          <w:lang w:bidi="ta-IN"/>
        </w:rPr>
      </w:pPr>
      <w:ins w:id="27"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Free</w:t>
        </w:r>
      </w:ins>
    </w:p>
    <w:p w:rsidR="00A564B8" w:rsidRPr="00A564B8" w:rsidRDefault="00A564B8" w:rsidP="00A564B8">
      <w:pPr>
        <w:shd w:val="clear" w:color="auto" w:fill="FFFFFF"/>
        <w:spacing w:before="100" w:beforeAutospacing="1" w:after="100" w:afterAutospacing="1" w:line="240" w:lineRule="auto"/>
        <w:textAlignment w:val="top"/>
        <w:outlineLvl w:val="1"/>
        <w:rPr>
          <w:ins w:id="28" w:author="Unknown"/>
          <w:rFonts w:ascii="inherit" w:eastAsia="Times New Roman" w:hAnsi="inherit" w:cs="Helvetica"/>
          <w:b/>
          <w:bCs/>
          <w:color w:val="555555"/>
          <w:sz w:val="36"/>
          <w:szCs w:val="36"/>
          <w:lang w:bidi="ta-IN"/>
        </w:rPr>
      </w:pPr>
      <w:ins w:id="29" w:author="Unknown">
        <w:r w:rsidRPr="00A564B8">
          <w:rPr>
            <w:rFonts w:ascii="inherit" w:eastAsia="Times New Roman" w:hAnsi="inherit" w:cs="Helvetica"/>
            <w:b/>
            <w:bCs/>
            <w:color w:val="555555"/>
            <w:sz w:val="36"/>
            <w:szCs w:val="36"/>
            <w:lang w:bidi="ta-IN"/>
          </w:rPr>
          <w:t>3. </w:t>
        </w:r>
        <w:proofErr w:type="spellStart"/>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"http://www.smushit.com/ysmush.it/"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Smush.it</w:t>
        </w:r>
        <w:proofErr w:type="spellEnd"/>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30" w:author="Unknown"/>
          <w:rFonts w:ascii="Helvetica" w:eastAsia="Times New Roman" w:hAnsi="Helvetica" w:cs="Helvetica"/>
          <w:color w:val="555555"/>
          <w:sz w:val="20"/>
          <w:szCs w:val="20"/>
          <w:lang w:bidi="ta-IN"/>
        </w:rPr>
      </w:pPr>
      <w:proofErr w:type="spellStart"/>
      <w:ins w:id="31" w:author="Unknown">
        <w:r w:rsidRPr="00A564B8">
          <w:rPr>
            <w:rFonts w:ascii="Helvetica" w:eastAsia="Times New Roman" w:hAnsi="Helvetica" w:cs="Helvetica"/>
            <w:color w:val="555555"/>
            <w:sz w:val="20"/>
            <w:szCs w:val="20"/>
            <w:lang w:bidi="ta-IN"/>
          </w:rPr>
          <w:t>Smush.it</w:t>
        </w:r>
        <w:proofErr w:type="spellEnd"/>
        <w:r w:rsidRPr="00A564B8">
          <w:rPr>
            <w:rFonts w:ascii="Helvetica" w:eastAsia="Times New Roman" w:hAnsi="Helvetica" w:cs="Helvetica"/>
            <w:color w:val="555555"/>
            <w:sz w:val="20"/>
            <w:szCs w:val="20"/>
            <w:lang w:bidi="ta-IN"/>
          </w:rPr>
          <w:t xml:space="preserve"> is an online service from the Yahoo! Developer Network that optimizes your images. It uses lossless compression techniques, so the file size is reduced without changing the look or visual quality of the image.</w:t>
        </w:r>
      </w:ins>
    </w:p>
    <w:p w:rsidR="00A564B8" w:rsidRPr="00A564B8" w:rsidRDefault="00A564B8" w:rsidP="00A564B8">
      <w:pPr>
        <w:shd w:val="clear" w:color="auto" w:fill="FFFFFF"/>
        <w:spacing w:before="180" w:after="360" w:line="293" w:lineRule="atLeast"/>
        <w:textAlignment w:val="top"/>
        <w:rPr>
          <w:ins w:id="32" w:author="Unknown"/>
          <w:rFonts w:ascii="Helvetica" w:eastAsia="Times New Roman" w:hAnsi="Helvetica" w:cs="Helvetica"/>
          <w:color w:val="555555"/>
          <w:sz w:val="20"/>
          <w:szCs w:val="20"/>
          <w:lang w:bidi="ta-IN"/>
        </w:rPr>
      </w:pPr>
      <w:ins w:id="33" w:author="Unknown">
        <w:r w:rsidRPr="00A564B8">
          <w:rPr>
            <w:rFonts w:ascii="Helvetica" w:eastAsia="Times New Roman" w:hAnsi="Helvetica" w:cs="Helvetica"/>
            <w:color w:val="555555"/>
            <w:sz w:val="20"/>
            <w:szCs w:val="20"/>
            <w:lang w:bidi="ta-IN"/>
          </w:rPr>
          <w:t xml:space="preserve">The </w:t>
        </w:r>
        <w:proofErr w:type="spellStart"/>
        <w:r w:rsidRPr="00A564B8">
          <w:rPr>
            <w:rFonts w:ascii="Helvetica" w:eastAsia="Times New Roman" w:hAnsi="Helvetica" w:cs="Helvetica"/>
            <w:color w:val="555555"/>
            <w:sz w:val="20"/>
            <w:szCs w:val="20"/>
            <w:lang w:bidi="ta-IN"/>
          </w:rPr>
          <w:t>uploader</w:t>
        </w:r>
        <w:proofErr w:type="spellEnd"/>
        <w:r w:rsidRPr="00A564B8">
          <w:rPr>
            <w:rFonts w:ascii="Helvetica" w:eastAsia="Times New Roman" w:hAnsi="Helvetica" w:cs="Helvetica"/>
            <w:color w:val="555555"/>
            <w:sz w:val="20"/>
            <w:szCs w:val="20"/>
            <w:lang w:bidi="ta-IN"/>
          </w:rPr>
          <w:t xml:space="preserve"> supports JPEG, GIF and PNG files with maximum sizes of 1MB. The optimized results are available for download from a temporary URL, which is valid for up to 30 minutes afterwards.</w:t>
        </w:r>
      </w:ins>
    </w:p>
    <w:p w:rsidR="00A564B8" w:rsidRPr="00A564B8" w:rsidRDefault="00A564B8" w:rsidP="00A564B8">
      <w:pPr>
        <w:shd w:val="clear" w:color="auto" w:fill="FFFFFF"/>
        <w:spacing w:before="180" w:after="360" w:line="293" w:lineRule="atLeast"/>
        <w:textAlignment w:val="top"/>
        <w:rPr>
          <w:ins w:id="34" w:author="Unknown"/>
          <w:rFonts w:ascii="Helvetica" w:eastAsia="Times New Roman" w:hAnsi="Helvetica" w:cs="Helvetica"/>
          <w:color w:val="555555"/>
          <w:sz w:val="20"/>
          <w:szCs w:val="20"/>
          <w:lang w:bidi="ta-IN"/>
        </w:rPr>
      </w:pPr>
      <w:ins w:id="35"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xml:space="preserve">: Free (online </w:t>
        </w:r>
        <w:proofErr w:type="spellStart"/>
        <w:r w:rsidRPr="00A564B8">
          <w:rPr>
            <w:rFonts w:ascii="Helvetica" w:eastAsia="Times New Roman" w:hAnsi="Helvetica" w:cs="Helvetica"/>
            <w:color w:val="555555"/>
            <w:sz w:val="20"/>
            <w:szCs w:val="20"/>
            <w:lang w:bidi="ta-IN"/>
          </w:rPr>
          <w:t>uploader</w:t>
        </w:r>
        <w:proofErr w:type="spellEnd"/>
        <w:r w:rsidRPr="00A564B8">
          <w:rPr>
            <w:rFonts w:ascii="Helvetica" w:eastAsia="Times New Roman" w:hAnsi="Helvetica" w:cs="Helvetica"/>
            <w:color w:val="555555"/>
            <w:sz w:val="20"/>
            <w:szCs w:val="20"/>
            <w:lang w:bidi="ta-IN"/>
          </w:rPr>
          <w:t>)</w:t>
        </w:r>
      </w:ins>
    </w:p>
    <w:p w:rsidR="00A564B8" w:rsidRPr="00A564B8" w:rsidRDefault="00A564B8" w:rsidP="00A564B8">
      <w:pPr>
        <w:shd w:val="clear" w:color="auto" w:fill="FFFFFF"/>
        <w:spacing w:before="100" w:beforeAutospacing="1" w:after="100" w:afterAutospacing="1" w:line="240" w:lineRule="auto"/>
        <w:textAlignment w:val="top"/>
        <w:outlineLvl w:val="1"/>
        <w:rPr>
          <w:ins w:id="36" w:author="Unknown"/>
          <w:rFonts w:ascii="inherit" w:eastAsia="Times New Roman" w:hAnsi="inherit" w:cs="Helvetica"/>
          <w:b/>
          <w:bCs/>
          <w:color w:val="555555"/>
          <w:sz w:val="36"/>
          <w:szCs w:val="36"/>
          <w:lang w:bidi="ta-IN"/>
        </w:rPr>
      </w:pPr>
      <w:ins w:id="37" w:author="Unknown">
        <w:r w:rsidRPr="00A564B8">
          <w:rPr>
            <w:rFonts w:ascii="inherit" w:eastAsia="Times New Roman" w:hAnsi="inherit" w:cs="Helvetica"/>
            <w:b/>
            <w:bCs/>
            <w:color w:val="555555"/>
            <w:sz w:val="36"/>
            <w:szCs w:val="36"/>
            <w:lang w:bidi="ta-IN"/>
          </w:rPr>
          <w:t>4. </w:t>
        </w:r>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"http://luci.criosweb.ro/riot/"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RIOT</w:t>
        </w:r>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38" w:author="Unknown"/>
          <w:rFonts w:ascii="Helvetica" w:eastAsia="Times New Roman" w:hAnsi="Helvetica" w:cs="Helvetica"/>
          <w:color w:val="555555"/>
          <w:sz w:val="20"/>
          <w:szCs w:val="20"/>
          <w:lang w:bidi="ta-IN"/>
        </w:rPr>
      </w:pPr>
      <w:ins w:id="39" w:author="Unknown">
        <w:r w:rsidRPr="00A564B8">
          <w:rPr>
            <w:rFonts w:ascii="Helvetica" w:eastAsia="Times New Roman" w:hAnsi="Helvetica" w:cs="Helvetica"/>
            <w:color w:val="555555"/>
            <w:sz w:val="20"/>
            <w:szCs w:val="20"/>
            <w:lang w:bidi="ta-IN"/>
          </w:rPr>
          <w:t>RIOT (Radical Image Optimization Tool) is a free program to optimize images for the web efficiently. It includes an easy-to-use interface to compare the original with the optimized image in real time, so you can instantly see the resulting file size.</w:t>
        </w:r>
      </w:ins>
    </w:p>
    <w:p w:rsidR="00A564B8" w:rsidRPr="00A564B8" w:rsidRDefault="00A564B8" w:rsidP="00A564B8">
      <w:pPr>
        <w:shd w:val="clear" w:color="auto" w:fill="FFFFFF"/>
        <w:spacing w:before="180" w:after="360" w:line="293" w:lineRule="atLeast"/>
        <w:textAlignment w:val="top"/>
        <w:rPr>
          <w:ins w:id="40" w:author="Unknown"/>
          <w:rFonts w:ascii="Helvetica" w:eastAsia="Times New Roman" w:hAnsi="Helvetica" w:cs="Helvetica"/>
          <w:color w:val="555555"/>
          <w:sz w:val="20"/>
          <w:szCs w:val="20"/>
          <w:lang w:bidi="ta-IN"/>
        </w:rPr>
      </w:pPr>
      <w:ins w:id="41" w:author="Unknown">
        <w:r w:rsidRPr="00A564B8">
          <w:rPr>
            <w:rFonts w:ascii="Helvetica" w:eastAsia="Times New Roman" w:hAnsi="Helvetica" w:cs="Helvetica"/>
            <w:color w:val="555555"/>
            <w:sz w:val="20"/>
            <w:szCs w:val="20"/>
            <w:lang w:bidi="ta-IN"/>
          </w:rPr>
          <w:t>The program is lightweight, fast and boasts powerful features for more advanced users. It supports various formats and features automatic optimization that selects the most suitable format and parameters.</w:t>
        </w:r>
      </w:ins>
    </w:p>
    <w:p w:rsidR="00A564B8" w:rsidRPr="00A564B8" w:rsidRDefault="00A564B8" w:rsidP="00A564B8">
      <w:pPr>
        <w:shd w:val="clear" w:color="auto" w:fill="FFFFFF"/>
        <w:spacing w:before="180" w:after="360" w:line="293" w:lineRule="atLeast"/>
        <w:textAlignment w:val="top"/>
        <w:rPr>
          <w:ins w:id="42" w:author="Unknown"/>
          <w:rFonts w:ascii="Helvetica" w:eastAsia="Times New Roman" w:hAnsi="Helvetica" w:cs="Helvetica"/>
          <w:color w:val="555555"/>
          <w:sz w:val="20"/>
          <w:szCs w:val="20"/>
          <w:lang w:bidi="ta-IN"/>
        </w:rPr>
      </w:pPr>
      <w:ins w:id="43"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Free</w:t>
        </w:r>
      </w:ins>
    </w:p>
    <w:p w:rsidR="00A564B8" w:rsidRPr="00A564B8" w:rsidRDefault="00A564B8" w:rsidP="00A564B8">
      <w:pPr>
        <w:shd w:val="clear" w:color="auto" w:fill="FFFFFF"/>
        <w:spacing w:before="100" w:beforeAutospacing="1" w:after="100" w:afterAutospacing="1" w:line="240" w:lineRule="auto"/>
        <w:textAlignment w:val="top"/>
        <w:outlineLvl w:val="1"/>
        <w:rPr>
          <w:ins w:id="44" w:author="Unknown"/>
          <w:rFonts w:ascii="inherit" w:eastAsia="Times New Roman" w:hAnsi="inherit" w:cs="Helvetica"/>
          <w:b/>
          <w:bCs/>
          <w:color w:val="555555"/>
          <w:sz w:val="36"/>
          <w:szCs w:val="36"/>
          <w:lang w:bidi="ta-IN"/>
        </w:rPr>
      </w:pPr>
      <w:ins w:id="45" w:author="Unknown">
        <w:r w:rsidRPr="00A564B8">
          <w:rPr>
            <w:rFonts w:ascii="inherit" w:eastAsia="Times New Roman" w:hAnsi="inherit" w:cs="Helvetica"/>
            <w:b/>
            <w:bCs/>
            <w:color w:val="555555"/>
            <w:sz w:val="36"/>
            <w:szCs w:val="36"/>
            <w:lang w:bidi="ta-IN"/>
          </w:rPr>
          <w:t>5. </w:t>
        </w:r>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"http://www.imageoptimizer.net/Pages/Home.aspx"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Image Optimizer</w:t>
        </w:r>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46" w:author="Unknown"/>
          <w:rFonts w:ascii="Helvetica" w:eastAsia="Times New Roman" w:hAnsi="Helvetica" w:cs="Helvetica"/>
          <w:color w:val="555555"/>
          <w:sz w:val="20"/>
          <w:szCs w:val="20"/>
          <w:lang w:bidi="ta-IN"/>
        </w:rPr>
      </w:pPr>
      <w:ins w:id="47" w:author="Unknown">
        <w:r w:rsidRPr="00A564B8">
          <w:rPr>
            <w:rFonts w:ascii="Helvetica" w:eastAsia="Times New Roman" w:hAnsi="Helvetica" w:cs="Helvetica"/>
            <w:color w:val="555555"/>
            <w:sz w:val="20"/>
            <w:szCs w:val="20"/>
            <w:lang w:bidi="ta-IN"/>
          </w:rPr>
          <w:t>Image Optimizer lets you resize, compress and optimize your images, and it's available as either a free online service, a free desktop application or as a paid upgrade to remove the promo text at the bottom of optimized images.</w:t>
        </w:r>
      </w:ins>
    </w:p>
    <w:p w:rsidR="00A564B8" w:rsidRPr="00A564B8" w:rsidRDefault="00A564B8" w:rsidP="00A564B8">
      <w:pPr>
        <w:shd w:val="clear" w:color="auto" w:fill="FFFFFF"/>
        <w:spacing w:before="180" w:after="360" w:line="293" w:lineRule="atLeast"/>
        <w:textAlignment w:val="top"/>
        <w:rPr>
          <w:ins w:id="48" w:author="Unknown"/>
          <w:rFonts w:ascii="Helvetica" w:eastAsia="Times New Roman" w:hAnsi="Helvetica" w:cs="Helvetica"/>
          <w:color w:val="555555"/>
          <w:sz w:val="20"/>
          <w:szCs w:val="20"/>
          <w:lang w:bidi="ta-IN"/>
        </w:rPr>
      </w:pPr>
      <w:ins w:id="49" w:author="Unknown">
        <w:r w:rsidRPr="00A564B8">
          <w:rPr>
            <w:rFonts w:ascii="Helvetica" w:eastAsia="Times New Roman" w:hAnsi="Helvetica" w:cs="Helvetica"/>
            <w:color w:val="555555"/>
            <w:sz w:val="20"/>
            <w:szCs w:val="20"/>
            <w:lang w:bidi="ta-IN"/>
          </w:rPr>
          <w:t>It's simple to use and allows you to choose the resulting optimization quality, max width and max height. You can compress images in bulk and view the progress of the optimization.</w:t>
        </w:r>
      </w:ins>
    </w:p>
    <w:p w:rsidR="00A564B8" w:rsidRPr="00A564B8" w:rsidRDefault="00A564B8" w:rsidP="00A564B8">
      <w:pPr>
        <w:shd w:val="clear" w:color="auto" w:fill="FFFFFF"/>
        <w:spacing w:before="180" w:after="360" w:line="293" w:lineRule="atLeast"/>
        <w:textAlignment w:val="top"/>
        <w:rPr>
          <w:ins w:id="50" w:author="Unknown"/>
          <w:rFonts w:ascii="Helvetica" w:eastAsia="Times New Roman" w:hAnsi="Helvetica" w:cs="Helvetica"/>
          <w:color w:val="555555"/>
          <w:sz w:val="20"/>
          <w:szCs w:val="20"/>
          <w:lang w:bidi="ta-IN"/>
        </w:rPr>
      </w:pPr>
      <w:ins w:id="51"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Free; ~$50 to remove promo text</w:t>
        </w:r>
      </w:ins>
    </w:p>
    <w:p w:rsidR="00A564B8" w:rsidRPr="00A564B8" w:rsidRDefault="00A564B8" w:rsidP="00A564B8">
      <w:pPr>
        <w:shd w:val="clear" w:color="auto" w:fill="FFFFFF"/>
        <w:spacing w:before="100" w:beforeAutospacing="1" w:after="100" w:afterAutospacing="1" w:line="240" w:lineRule="auto"/>
        <w:textAlignment w:val="top"/>
        <w:outlineLvl w:val="1"/>
        <w:rPr>
          <w:ins w:id="52" w:author="Unknown"/>
          <w:rFonts w:ascii="inherit" w:eastAsia="Times New Roman" w:hAnsi="inherit" w:cs="Helvetica"/>
          <w:b/>
          <w:bCs/>
          <w:color w:val="555555"/>
          <w:sz w:val="36"/>
          <w:szCs w:val="36"/>
          <w:lang w:bidi="ta-IN"/>
        </w:rPr>
      </w:pPr>
      <w:ins w:id="53" w:author="Unknown">
        <w:r w:rsidRPr="00A564B8">
          <w:rPr>
            <w:rFonts w:ascii="inherit" w:eastAsia="Times New Roman" w:hAnsi="inherit" w:cs="Helvetica"/>
            <w:b/>
            <w:bCs/>
            <w:color w:val="555555"/>
            <w:sz w:val="36"/>
            <w:szCs w:val="36"/>
            <w:lang w:bidi="ta-IN"/>
          </w:rPr>
          <w:lastRenderedPageBreak/>
          <w:t>6. </w:t>
        </w:r>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"http://pnggauntlet.com/"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PNG Gauntlet</w:t>
        </w:r>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after="0" w:line="293" w:lineRule="atLeast"/>
        <w:textAlignment w:val="top"/>
        <w:rPr>
          <w:ins w:id="54" w:author="Unknown"/>
          <w:rFonts w:ascii="Helvetica" w:eastAsia="Times New Roman" w:hAnsi="Helvetica" w:cs="Helvetica"/>
          <w:color w:val="555555"/>
          <w:sz w:val="20"/>
          <w:szCs w:val="20"/>
          <w:lang w:bidi="ta-IN"/>
        </w:rPr>
      </w:pPr>
      <w:bookmarkStart w:id="55" w:name="m!acb8"/>
      <w:bookmarkEnd w:id="55"/>
      <w:r>
        <w:rPr>
          <w:rFonts w:ascii="Helvetica" w:eastAsia="Times New Roman" w:hAnsi="Helvetica" w:cs="Helvetica"/>
          <w:noProof/>
          <w:color w:val="555555"/>
          <w:sz w:val="20"/>
          <w:szCs w:val="20"/>
          <w:lang w:bidi="ta-IN"/>
        </w:rPr>
        <w:drawing>
          <wp:inline distT="0" distB="0" distL="0" distR="0">
            <wp:extent cx="9048750" cy="5743575"/>
            <wp:effectExtent l="19050" t="0" r="0" b="0"/>
            <wp:docPr id="6" name="Picture 6" descr="6-PNGGaunt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Gauntlet"/>
                    <pic:cNvPicPr>
                      <a:picLocks noChangeAspect="1" noChangeArrowheads="1"/>
                    </pic:cNvPicPr>
                  </pic:nvPicPr>
                  <pic:blipFill>
                    <a:blip r:embed="rId6"/>
                    <a:srcRect/>
                    <a:stretch>
                      <a:fillRect/>
                    </a:stretch>
                  </pic:blipFill>
                  <pic:spPr bwMode="auto">
                    <a:xfrm>
                      <a:off x="0" y="0"/>
                      <a:ext cx="9048750" cy="5743575"/>
                    </a:xfrm>
                    <a:prstGeom prst="rect">
                      <a:avLst/>
                    </a:prstGeom>
                    <a:noFill/>
                    <a:ln w="9525">
                      <a:noFill/>
                      <a:miter lim="800000"/>
                      <a:headEnd/>
                      <a:tailEnd/>
                    </a:ln>
                  </pic:spPr>
                </pic:pic>
              </a:graphicData>
            </a:graphic>
          </wp:inline>
        </w:drawing>
      </w:r>
    </w:p>
    <w:p w:rsidR="00A564B8" w:rsidRPr="00A564B8" w:rsidRDefault="00A564B8" w:rsidP="00A564B8">
      <w:pPr>
        <w:shd w:val="clear" w:color="auto" w:fill="FFFFFF"/>
        <w:spacing w:before="180" w:after="360" w:line="293" w:lineRule="atLeast"/>
        <w:textAlignment w:val="top"/>
        <w:rPr>
          <w:ins w:id="56" w:author="Unknown"/>
          <w:rFonts w:ascii="Helvetica" w:eastAsia="Times New Roman" w:hAnsi="Helvetica" w:cs="Helvetica"/>
          <w:color w:val="555555"/>
          <w:sz w:val="20"/>
          <w:szCs w:val="20"/>
          <w:lang w:bidi="ta-IN"/>
        </w:rPr>
      </w:pPr>
      <w:ins w:id="57" w:author="Unknown">
        <w:r w:rsidRPr="00A564B8">
          <w:rPr>
            <w:rFonts w:ascii="Helvetica" w:eastAsia="Times New Roman" w:hAnsi="Helvetica" w:cs="Helvetica"/>
            <w:color w:val="555555"/>
            <w:sz w:val="20"/>
            <w:szCs w:val="20"/>
            <w:lang w:bidi="ta-IN"/>
          </w:rPr>
          <w:t>PNG Gauntlet lets you optimize PNG files and is available for Windows. It combines</w:t>
        </w:r>
        <w:r w:rsidRPr="00A564B8">
          <w:rPr>
            <w:rFonts w:ascii="Helvetica" w:eastAsia="Times New Roman" w:hAnsi="Helvetica" w:cs="Helvetica"/>
            <w:color w:val="555555"/>
            <w:sz w:val="20"/>
            <w:lang w:bidi="ta-IN"/>
          </w:rPr>
          <w:t> </w:t>
        </w:r>
        <w:proofErr w:type="spellStart"/>
        <w:r w:rsidRPr="00A564B8">
          <w:rPr>
            <w:rFonts w:ascii="Helvetica" w:eastAsia="Times New Roman" w:hAnsi="Helvetica" w:cs="Helvetica"/>
            <w:color w:val="555555"/>
            <w:sz w:val="20"/>
            <w:szCs w:val="20"/>
            <w:lang w:bidi="ta-IN"/>
          </w:rPr>
          <w:fldChar w:fldCharType="begin"/>
        </w:r>
        <w:r w:rsidRPr="00A564B8">
          <w:rPr>
            <w:rFonts w:ascii="Helvetica" w:eastAsia="Times New Roman" w:hAnsi="Helvetica" w:cs="Helvetica"/>
            <w:color w:val="555555"/>
            <w:sz w:val="20"/>
            <w:szCs w:val="20"/>
            <w:lang w:bidi="ta-IN"/>
          </w:rPr>
          <w:instrText xml:space="preserve"> HYPERLINK "http://advsys.net/ken/util/pngout.htm" \t "_blank" </w:instrText>
        </w:r>
        <w:r w:rsidRPr="00A564B8">
          <w:rPr>
            <w:rFonts w:ascii="Helvetica" w:eastAsia="Times New Roman" w:hAnsi="Helvetica" w:cs="Helvetica"/>
            <w:color w:val="555555"/>
            <w:sz w:val="20"/>
            <w:szCs w:val="20"/>
            <w:lang w:bidi="ta-IN"/>
          </w:rPr>
          <w:fldChar w:fldCharType="separate"/>
        </w:r>
        <w:r w:rsidRPr="00A564B8">
          <w:rPr>
            <w:rFonts w:ascii="Helvetica" w:eastAsia="Times New Roman" w:hAnsi="Helvetica" w:cs="Helvetica"/>
            <w:color w:val="00AEEF"/>
            <w:sz w:val="20"/>
            <w:u w:val="single"/>
            <w:lang w:bidi="ta-IN"/>
          </w:rPr>
          <w:t>PNGOUT</w:t>
        </w:r>
        <w:r w:rsidRPr="00A564B8">
          <w:rPr>
            <w:rFonts w:ascii="Helvetica" w:eastAsia="Times New Roman" w:hAnsi="Helvetica" w:cs="Helvetica"/>
            <w:color w:val="555555"/>
            <w:sz w:val="20"/>
            <w:szCs w:val="20"/>
            <w:lang w:bidi="ta-IN"/>
          </w:rPr>
          <w:fldChar w:fldCharType="end"/>
        </w:r>
        <w:proofErr w:type="gramStart"/>
        <w:r w:rsidRPr="00A564B8">
          <w:rPr>
            <w:rFonts w:ascii="Helvetica" w:eastAsia="Times New Roman" w:hAnsi="Helvetica" w:cs="Helvetica"/>
            <w:color w:val="555555"/>
            <w:sz w:val="20"/>
            <w:szCs w:val="20"/>
            <w:lang w:bidi="ta-IN"/>
          </w:rPr>
          <w:t>,</w:t>
        </w:r>
        <w:proofErr w:type="gramEnd"/>
        <w:r w:rsidRPr="00A564B8">
          <w:rPr>
            <w:rFonts w:ascii="Helvetica" w:eastAsia="Times New Roman" w:hAnsi="Helvetica" w:cs="Helvetica"/>
            <w:color w:val="555555"/>
            <w:sz w:val="20"/>
            <w:szCs w:val="20"/>
            <w:lang w:bidi="ta-IN"/>
          </w:rPr>
          <w:fldChar w:fldCharType="begin"/>
        </w:r>
        <w:r w:rsidRPr="00A564B8">
          <w:rPr>
            <w:rFonts w:ascii="Helvetica" w:eastAsia="Times New Roman" w:hAnsi="Helvetica" w:cs="Helvetica"/>
            <w:color w:val="555555"/>
            <w:sz w:val="20"/>
            <w:szCs w:val="20"/>
            <w:lang w:bidi="ta-IN"/>
          </w:rPr>
          <w:instrText xml:space="preserve"> HYPERLINK "http://optipng.sourceforge.net/" \t "_blank" </w:instrText>
        </w:r>
        <w:r w:rsidRPr="00A564B8">
          <w:rPr>
            <w:rFonts w:ascii="Helvetica" w:eastAsia="Times New Roman" w:hAnsi="Helvetica" w:cs="Helvetica"/>
            <w:color w:val="555555"/>
            <w:sz w:val="20"/>
            <w:szCs w:val="20"/>
            <w:lang w:bidi="ta-IN"/>
          </w:rPr>
          <w:fldChar w:fldCharType="separate"/>
        </w:r>
        <w:r w:rsidRPr="00A564B8">
          <w:rPr>
            <w:rFonts w:ascii="Helvetica" w:eastAsia="Times New Roman" w:hAnsi="Helvetica" w:cs="Helvetica"/>
            <w:color w:val="00AEEF"/>
            <w:sz w:val="20"/>
            <w:u w:val="single"/>
            <w:lang w:bidi="ta-IN"/>
          </w:rPr>
          <w:t>OptiPNG</w:t>
        </w:r>
        <w:proofErr w:type="spellEnd"/>
        <w:r w:rsidRPr="00A564B8">
          <w:rPr>
            <w:rFonts w:ascii="Helvetica" w:eastAsia="Times New Roman" w:hAnsi="Helvetica" w:cs="Helvetica"/>
            <w:color w:val="555555"/>
            <w:sz w:val="20"/>
            <w:szCs w:val="20"/>
            <w:lang w:bidi="ta-IN"/>
          </w:rPr>
          <w:fldChar w:fldCharType="end"/>
        </w:r>
        <w:r w:rsidRPr="00A564B8">
          <w:rPr>
            <w:rFonts w:ascii="Helvetica" w:eastAsia="Times New Roman" w:hAnsi="Helvetica" w:cs="Helvetica"/>
            <w:color w:val="555555"/>
            <w:sz w:val="20"/>
            <w:lang w:bidi="ta-IN"/>
          </w:rPr>
          <w:t> </w:t>
        </w:r>
        <w:r w:rsidRPr="00A564B8">
          <w:rPr>
            <w:rFonts w:ascii="Helvetica" w:eastAsia="Times New Roman" w:hAnsi="Helvetica" w:cs="Helvetica"/>
            <w:color w:val="555555"/>
            <w:sz w:val="20"/>
            <w:szCs w:val="20"/>
            <w:lang w:bidi="ta-IN"/>
          </w:rPr>
          <w:t>and</w:t>
        </w:r>
        <w:r w:rsidRPr="00A564B8">
          <w:rPr>
            <w:rFonts w:ascii="Helvetica" w:eastAsia="Times New Roman" w:hAnsi="Helvetica" w:cs="Helvetica"/>
            <w:color w:val="555555"/>
            <w:sz w:val="20"/>
            <w:lang w:bidi="ta-IN"/>
          </w:rPr>
          <w:t> </w:t>
        </w:r>
        <w:proofErr w:type="spellStart"/>
        <w:r w:rsidRPr="00A564B8">
          <w:rPr>
            <w:rFonts w:ascii="Helvetica" w:eastAsia="Times New Roman" w:hAnsi="Helvetica" w:cs="Helvetica"/>
            <w:color w:val="555555"/>
            <w:sz w:val="20"/>
            <w:szCs w:val="20"/>
            <w:lang w:bidi="ta-IN"/>
          </w:rPr>
          <w:fldChar w:fldCharType="begin"/>
        </w:r>
        <w:r w:rsidRPr="00A564B8">
          <w:rPr>
            <w:rFonts w:ascii="Helvetica" w:eastAsia="Times New Roman" w:hAnsi="Helvetica" w:cs="Helvetica"/>
            <w:color w:val="555555"/>
            <w:sz w:val="20"/>
            <w:szCs w:val="20"/>
            <w:lang w:bidi="ta-IN"/>
          </w:rPr>
          <w:instrText xml:space="preserve"> HYPERLINK "http://www.walbeehm.com/download/" \t "_blank" </w:instrText>
        </w:r>
        <w:r w:rsidRPr="00A564B8">
          <w:rPr>
            <w:rFonts w:ascii="Helvetica" w:eastAsia="Times New Roman" w:hAnsi="Helvetica" w:cs="Helvetica"/>
            <w:color w:val="555555"/>
            <w:sz w:val="20"/>
            <w:szCs w:val="20"/>
            <w:lang w:bidi="ta-IN"/>
          </w:rPr>
          <w:fldChar w:fldCharType="separate"/>
        </w:r>
        <w:r w:rsidRPr="00A564B8">
          <w:rPr>
            <w:rFonts w:ascii="Helvetica" w:eastAsia="Times New Roman" w:hAnsi="Helvetica" w:cs="Helvetica"/>
            <w:color w:val="00AEEF"/>
            <w:sz w:val="20"/>
            <w:u w:val="single"/>
            <w:lang w:bidi="ta-IN"/>
          </w:rPr>
          <w:t>DeflOpt</w:t>
        </w:r>
        <w:proofErr w:type="spellEnd"/>
        <w:r w:rsidRPr="00A564B8">
          <w:rPr>
            <w:rFonts w:ascii="Helvetica" w:eastAsia="Times New Roman" w:hAnsi="Helvetica" w:cs="Helvetica"/>
            <w:color w:val="555555"/>
            <w:sz w:val="20"/>
            <w:szCs w:val="20"/>
            <w:lang w:bidi="ta-IN"/>
          </w:rPr>
          <w:fldChar w:fldCharType="end"/>
        </w:r>
        <w:r w:rsidRPr="00A564B8">
          <w:rPr>
            <w:rFonts w:ascii="Helvetica" w:eastAsia="Times New Roman" w:hAnsi="Helvetica" w:cs="Helvetica"/>
            <w:color w:val="555555"/>
            <w:sz w:val="20"/>
            <w:lang w:bidi="ta-IN"/>
          </w:rPr>
          <w:t> </w:t>
        </w:r>
        <w:r w:rsidRPr="00A564B8">
          <w:rPr>
            <w:rFonts w:ascii="Helvetica" w:eastAsia="Times New Roman" w:hAnsi="Helvetica" w:cs="Helvetica"/>
            <w:color w:val="555555"/>
            <w:sz w:val="20"/>
            <w:szCs w:val="20"/>
            <w:lang w:bidi="ta-IN"/>
          </w:rPr>
          <w:t>to create the smallest file sizes possible, with no reduction in image quality.</w:t>
        </w:r>
      </w:ins>
    </w:p>
    <w:p w:rsidR="00A564B8" w:rsidRPr="00A564B8" w:rsidRDefault="00A564B8" w:rsidP="00A564B8">
      <w:pPr>
        <w:shd w:val="clear" w:color="auto" w:fill="FFFFFF"/>
        <w:spacing w:before="180" w:after="360" w:line="293" w:lineRule="atLeast"/>
        <w:textAlignment w:val="top"/>
        <w:rPr>
          <w:ins w:id="58" w:author="Unknown"/>
          <w:rFonts w:ascii="Helvetica" w:eastAsia="Times New Roman" w:hAnsi="Helvetica" w:cs="Helvetica"/>
          <w:color w:val="555555"/>
          <w:sz w:val="20"/>
          <w:szCs w:val="20"/>
          <w:lang w:bidi="ta-IN"/>
        </w:rPr>
      </w:pPr>
      <w:ins w:id="59" w:author="Unknown">
        <w:r w:rsidRPr="00A564B8">
          <w:rPr>
            <w:rFonts w:ascii="Helvetica" w:eastAsia="Times New Roman" w:hAnsi="Helvetica" w:cs="Helvetica"/>
            <w:color w:val="555555"/>
            <w:sz w:val="20"/>
            <w:szCs w:val="20"/>
            <w:lang w:bidi="ta-IN"/>
          </w:rPr>
          <w:t>The program converts JPG, GIF, TIFF and BMP files to PNG, and gives individual progress bars for each file, highlighting the file that is currently compressing, and a status bar to keep track of the total bytes saved.</w:t>
        </w:r>
      </w:ins>
    </w:p>
    <w:p w:rsidR="00A564B8" w:rsidRPr="00A564B8" w:rsidRDefault="00A564B8" w:rsidP="00A564B8">
      <w:pPr>
        <w:shd w:val="clear" w:color="auto" w:fill="FFFFFF"/>
        <w:spacing w:before="180" w:after="360" w:line="293" w:lineRule="atLeast"/>
        <w:textAlignment w:val="top"/>
        <w:rPr>
          <w:ins w:id="60" w:author="Unknown"/>
          <w:rFonts w:ascii="Helvetica" w:eastAsia="Times New Roman" w:hAnsi="Helvetica" w:cs="Helvetica"/>
          <w:color w:val="555555"/>
          <w:sz w:val="20"/>
          <w:szCs w:val="20"/>
          <w:lang w:bidi="ta-IN"/>
        </w:rPr>
      </w:pPr>
      <w:ins w:id="61"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Free</w:t>
        </w:r>
      </w:ins>
    </w:p>
    <w:p w:rsidR="00A564B8" w:rsidRPr="00A564B8" w:rsidRDefault="00A564B8" w:rsidP="00A564B8">
      <w:pPr>
        <w:shd w:val="clear" w:color="auto" w:fill="FFFFFF"/>
        <w:spacing w:before="100" w:beforeAutospacing="1" w:after="100" w:afterAutospacing="1" w:line="240" w:lineRule="auto"/>
        <w:textAlignment w:val="top"/>
        <w:outlineLvl w:val="1"/>
        <w:rPr>
          <w:ins w:id="62" w:author="Unknown"/>
          <w:rFonts w:ascii="inherit" w:eastAsia="Times New Roman" w:hAnsi="inherit" w:cs="Helvetica"/>
          <w:b/>
          <w:bCs/>
          <w:color w:val="555555"/>
          <w:sz w:val="36"/>
          <w:szCs w:val="36"/>
          <w:lang w:bidi="ta-IN"/>
        </w:rPr>
      </w:pPr>
      <w:ins w:id="63" w:author="Unknown">
        <w:r w:rsidRPr="00A564B8">
          <w:rPr>
            <w:rFonts w:ascii="inherit" w:eastAsia="Times New Roman" w:hAnsi="inherit" w:cs="Helvetica"/>
            <w:b/>
            <w:bCs/>
            <w:color w:val="555555"/>
            <w:sz w:val="36"/>
            <w:szCs w:val="36"/>
            <w:lang w:bidi="ta-IN"/>
          </w:rPr>
          <w:lastRenderedPageBreak/>
          <w:t>7. </w:t>
        </w:r>
        <w:proofErr w:type="spellStart"/>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"http://compressnow.com/"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CompressNow</w:t>
        </w:r>
        <w:proofErr w:type="spellEnd"/>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64" w:author="Unknown"/>
          <w:rFonts w:ascii="Helvetica" w:eastAsia="Times New Roman" w:hAnsi="Helvetica" w:cs="Helvetica"/>
          <w:color w:val="555555"/>
          <w:sz w:val="20"/>
          <w:szCs w:val="20"/>
          <w:lang w:bidi="ta-IN"/>
        </w:rPr>
      </w:pPr>
      <w:proofErr w:type="spellStart"/>
      <w:ins w:id="65" w:author="Unknown">
        <w:r w:rsidRPr="00A564B8">
          <w:rPr>
            <w:rFonts w:ascii="Helvetica" w:eastAsia="Times New Roman" w:hAnsi="Helvetica" w:cs="Helvetica"/>
            <w:color w:val="555555"/>
            <w:sz w:val="20"/>
            <w:szCs w:val="20"/>
            <w:lang w:bidi="ta-IN"/>
          </w:rPr>
          <w:t>CompressNow</w:t>
        </w:r>
        <w:proofErr w:type="spellEnd"/>
        <w:r w:rsidRPr="00A564B8">
          <w:rPr>
            <w:rFonts w:ascii="Helvetica" w:eastAsia="Times New Roman" w:hAnsi="Helvetica" w:cs="Helvetica"/>
            <w:color w:val="555555"/>
            <w:sz w:val="20"/>
            <w:szCs w:val="20"/>
            <w:lang w:bidi="ta-IN"/>
          </w:rPr>
          <w:t xml:space="preserve"> is a free online service that lets you upload images from your computer, choose a compression percentage and download the optimized image. It supports GIF, JPG and PNG formats.</w:t>
        </w:r>
      </w:ins>
    </w:p>
    <w:p w:rsidR="00A564B8" w:rsidRPr="00A564B8" w:rsidRDefault="00A564B8" w:rsidP="00A564B8">
      <w:pPr>
        <w:shd w:val="clear" w:color="auto" w:fill="FFFFFF"/>
        <w:spacing w:before="180" w:after="360" w:line="293" w:lineRule="atLeast"/>
        <w:textAlignment w:val="top"/>
        <w:rPr>
          <w:ins w:id="66" w:author="Unknown"/>
          <w:rFonts w:ascii="Helvetica" w:eastAsia="Times New Roman" w:hAnsi="Helvetica" w:cs="Helvetica"/>
          <w:color w:val="555555"/>
          <w:sz w:val="20"/>
          <w:szCs w:val="20"/>
          <w:lang w:bidi="ta-IN"/>
        </w:rPr>
      </w:pPr>
      <w:ins w:id="67" w:author="Unknown">
        <w:r w:rsidRPr="00A564B8">
          <w:rPr>
            <w:rFonts w:ascii="Helvetica" w:eastAsia="Times New Roman" w:hAnsi="Helvetica" w:cs="Helvetica"/>
            <w:color w:val="555555"/>
            <w:sz w:val="20"/>
            <w:szCs w:val="20"/>
            <w:lang w:bidi="ta-IN"/>
          </w:rPr>
          <w:t xml:space="preserve">The service also allows the drag and drop of multiple images from </w:t>
        </w:r>
        <w:proofErr w:type="spellStart"/>
        <w:r w:rsidRPr="00A564B8">
          <w:rPr>
            <w:rFonts w:ascii="Helvetica" w:eastAsia="Times New Roman" w:hAnsi="Helvetica" w:cs="Helvetica"/>
            <w:color w:val="555555"/>
            <w:sz w:val="20"/>
            <w:szCs w:val="20"/>
            <w:lang w:bidi="ta-IN"/>
          </w:rPr>
          <w:t>you</w:t>
        </w:r>
        <w:proofErr w:type="spellEnd"/>
        <w:r w:rsidRPr="00A564B8">
          <w:rPr>
            <w:rFonts w:ascii="Helvetica" w:eastAsia="Times New Roman" w:hAnsi="Helvetica" w:cs="Helvetica"/>
            <w:color w:val="555555"/>
            <w:sz w:val="20"/>
            <w:szCs w:val="20"/>
            <w:lang w:bidi="ta-IN"/>
          </w:rPr>
          <w:t xml:space="preserve"> computer, with a max upload of 10 images and a max individual file size of 3MB.</w:t>
        </w:r>
      </w:ins>
    </w:p>
    <w:p w:rsidR="00A564B8" w:rsidRPr="00A564B8" w:rsidRDefault="00A564B8" w:rsidP="00A564B8">
      <w:pPr>
        <w:shd w:val="clear" w:color="auto" w:fill="FFFFFF"/>
        <w:spacing w:before="180" w:after="360" w:line="293" w:lineRule="atLeast"/>
        <w:textAlignment w:val="top"/>
        <w:rPr>
          <w:ins w:id="68" w:author="Unknown"/>
          <w:rFonts w:ascii="Helvetica" w:eastAsia="Times New Roman" w:hAnsi="Helvetica" w:cs="Helvetica"/>
          <w:color w:val="555555"/>
          <w:sz w:val="20"/>
          <w:szCs w:val="20"/>
          <w:lang w:bidi="ta-IN"/>
        </w:rPr>
      </w:pPr>
      <w:ins w:id="69"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xml:space="preserve">: Free (online </w:t>
        </w:r>
        <w:proofErr w:type="spellStart"/>
        <w:r w:rsidRPr="00A564B8">
          <w:rPr>
            <w:rFonts w:ascii="Helvetica" w:eastAsia="Times New Roman" w:hAnsi="Helvetica" w:cs="Helvetica"/>
            <w:color w:val="555555"/>
            <w:sz w:val="20"/>
            <w:szCs w:val="20"/>
            <w:lang w:bidi="ta-IN"/>
          </w:rPr>
          <w:t>uploader</w:t>
        </w:r>
        <w:proofErr w:type="spellEnd"/>
        <w:r w:rsidRPr="00A564B8">
          <w:rPr>
            <w:rFonts w:ascii="Helvetica" w:eastAsia="Times New Roman" w:hAnsi="Helvetica" w:cs="Helvetica"/>
            <w:color w:val="555555"/>
            <w:sz w:val="20"/>
            <w:szCs w:val="20"/>
            <w:lang w:bidi="ta-IN"/>
          </w:rPr>
          <w:t>)</w:t>
        </w:r>
      </w:ins>
    </w:p>
    <w:p w:rsidR="00A564B8" w:rsidRPr="00A564B8" w:rsidRDefault="00A564B8" w:rsidP="00A564B8">
      <w:pPr>
        <w:shd w:val="clear" w:color="auto" w:fill="FFFFFF"/>
        <w:spacing w:before="100" w:beforeAutospacing="1" w:after="100" w:afterAutospacing="1" w:line="240" w:lineRule="auto"/>
        <w:textAlignment w:val="top"/>
        <w:outlineLvl w:val="1"/>
        <w:rPr>
          <w:ins w:id="70" w:author="Unknown"/>
          <w:rFonts w:ascii="inherit" w:eastAsia="Times New Roman" w:hAnsi="inherit" w:cs="Helvetica"/>
          <w:b/>
          <w:bCs/>
          <w:color w:val="555555"/>
          <w:sz w:val="36"/>
          <w:szCs w:val="36"/>
          <w:lang w:bidi="ta-IN"/>
        </w:rPr>
      </w:pPr>
      <w:ins w:id="71" w:author="Unknown">
        <w:r w:rsidRPr="00A564B8">
          <w:rPr>
            <w:rFonts w:ascii="inherit" w:eastAsia="Times New Roman" w:hAnsi="inherit" w:cs="Helvetica"/>
            <w:b/>
            <w:bCs/>
            <w:color w:val="555555"/>
            <w:sz w:val="36"/>
            <w:szCs w:val="36"/>
            <w:lang w:bidi="ta-IN"/>
          </w:rPr>
          <w:t>8. </w:t>
        </w:r>
        <w:proofErr w:type="spellStart"/>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"http://trimage.org/"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Trimage</w:t>
        </w:r>
        <w:proofErr w:type="spellEnd"/>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72" w:author="Unknown"/>
          <w:rFonts w:ascii="Helvetica" w:eastAsia="Times New Roman" w:hAnsi="Helvetica" w:cs="Helvetica"/>
          <w:color w:val="555555"/>
          <w:sz w:val="20"/>
          <w:szCs w:val="20"/>
          <w:lang w:bidi="ta-IN"/>
        </w:rPr>
      </w:pPr>
      <w:proofErr w:type="spellStart"/>
      <w:ins w:id="73" w:author="Unknown">
        <w:r w:rsidRPr="00A564B8">
          <w:rPr>
            <w:rFonts w:ascii="Helvetica" w:eastAsia="Times New Roman" w:hAnsi="Helvetica" w:cs="Helvetica"/>
            <w:color w:val="555555"/>
            <w:sz w:val="20"/>
            <w:szCs w:val="20"/>
            <w:lang w:bidi="ta-IN"/>
          </w:rPr>
          <w:t>Trimage</w:t>
        </w:r>
        <w:proofErr w:type="spellEnd"/>
        <w:r w:rsidRPr="00A564B8">
          <w:rPr>
            <w:rFonts w:ascii="Helvetica" w:eastAsia="Times New Roman" w:hAnsi="Helvetica" w:cs="Helvetica"/>
            <w:color w:val="555555"/>
            <w:sz w:val="20"/>
            <w:szCs w:val="20"/>
            <w:lang w:bidi="ta-IN"/>
          </w:rPr>
          <w:t xml:space="preserve"> is a cross-platform tool for optimizing PNG and JPG files using </w:t>
        </w:r>
        <w:proofErr w:type="spellStart"/>
        <w:r w:rsidRPr="00A564B8">
          <w:rPr>
            <w:rFonts w:ascii="Helvetica" w:eastAsia="Times New Roman" w:hAnsi="Helvetica" w:cs="Helvetica"/>
            <w:color w:val="555555"/>
            <w:sz w:val="20"/>
            <w:szCs w:val="20"/>
            <w:lang w:bidi="ta-IN"/>
          </w:rPr>
          <w:t>OptiPNG</w:t>
        </w:r>
        <w:proofErr w:type="spellEnd"/>
        <w:r w:rsidRPr="00A564B8">
          <w:rPr>
            <w:rFonts w:ascii="Helvetica" w:eastAsia="Times New Roman" w:hAnsi="Helvetica" w:cs="Helvetica"/>
            <w:color w:val="555555"/>
            <w:sz w:val="20"/>
            <w:szCs w:val="20"/>
            <w:lang w:bidi="ta-IN"/>
          </w:rPr>
          <w:t xml:space="preserve">, </w:t>
        </w:r>
        <w:proofErr w:type="spellStart"/>
        <w:r w:rsidRPr="00A564B8">
          <w:rPr>
            <w:rFonts w:ascii="Helvetica" w:eastAsia="Times New Roman" w:hAnsi="Helvetica" w:cs="Helvetica"/>
            <w:color w:val="555555"/>
            <w:sz w:val="20"/>
            <w:szCs w:val="20"/>
            <w:lang w:bidi="ta-IN"/>
          </w:rPr>
          <w:t>PNGCrush</w:t>
        </w:r>
        <w:proofErr w:type="spellEnd"/>
        <w:r w:rsidRPr="00A564B8">
          <w:rPr>
            <w:rFonts w:ascii="Helvetica" w:eastAsia="Times New Roman" w:hAnsi="Helvetica" w:cs="Helvetica"/>
            <w:color w:val="555555"/>
            <w:sz w:val="20"/>
            <w:szCs w:val="20"/>
            <w:lang w:bidi="ta-IN"/>
          </w:rPr>
          <w:t xml:space="preserve">, </w:t>
        </w:r>
        <w:proofErr w:type="spellStart"/>
        <w:r w:rsidRPr="00A564B8">
          <w:rPr>
            <w:rFonts w:ascii="Helvetica" w:eastAsia="Times New Roman" w:hAnsi="Helvetica" w:cs="Helvetica"/>
            <w:color w:val="555555"/>
            <w:sz w:val="20"/>
            <w:szCs w:val="20"/>
            <w:lang w:bidi="ta-IN"/>
          </w:rPr>
          <w:t>AdvPNG</w:t>
        </w:r>
        <w:proofErr w:type="spellEnd"/>
        <w:r w:rsidRPr="00A564B8">
          <w:rPr>
            <w:rFonts w:ascii="Helvetica" w:eastAsia="Times New Roman" w:hAnsi="Helvetica" w:cs="Helvetica"/>
            <w:color w:val="555555"/>
            <w:sz w:val="20"/>
            <w:szCs w:val="20"/>
            <w:lang w:bidi="ta-IN"/>
          </w:rPr>
          <w:t xml:space="preserve"> or </w:t>
        </w:r>
        <w:proofErr w:type="spellStart"/>
        <w:r w:rsidRPr="00A564B8">
          <w:rPr>
            <w:rFonts w:ascii="Helvetica" w:eastAsia="Times New Roman" w:hAnsi="Helvetica" w:cs="Helvetica"/>
            <w:color w:val="555555"/>
            <w:sz w:val="20"/>
            <w:szCs w:val="20"/>
            <w:lang w:bidi="ta-IN"/>
          </w:rPr>
          <w:t>JPEGOptim</w:t>
        </w:r>
        <w:proofErr w:type="spellEnd"/>
        <w:r w:rsidRPr="00A564B8">
          <w:rPr>
            <w:rFonts w:ascii="Helvetica" w:eastAsia="Times New Roman" w:hAnsi="Helvetica" w:cs="Helvetica"/>
            <w:color w:val="555555"/>
            <w:sz w:val="20"/>
            <w:szCs w:val="20"/>
            <w:lang w:bidi="ta-IN"/>
          </w:rPr>
          <w:t xml:space="preserve">, depending on the file type. Images are </w:t>
        </w:r>
        <w:proofErr w:type="spellStart"/>
        <w:r w:rsidRPr="00A564B8">
          <w:rPr>
            <w:rFonts w:ascii="Helvetica" w:eastAsia="Times New Roman" w:hAnsi="Helvetica" w:cs="Helvetica"/>
            <w:color w:val="555555"/>
            <w:sz w:val="20"/>
            <w:szCs w:val="20"/>
            <w:lang w:bidi="ta-IN"/>
          </w:rPr>
          <w:t>losslessly</w:t>
        </w:r>
        <w:proofErr w:type="spellEnd"/>
        <w:r w:rsidRPr="00A564B8">
          <w:rPr>
            <w:rFonts w:ascii="Helvetica" w:eastAsia="Times New Roman" w:hAnsi="Helvetica" w:cs="Helvetica"/>
            <w:color w:val="555555"/>
            <w:sz w:val="20"/>
            <w:szCs w:val="20"/>
            <w:lang w:bidi="ta-IN"/>
          </w:rPr>
          <w:t xml:space="preserve"> compressed on the highest available compression levels, with EXIF and other metadata removed.</w:t>
        </w:r>
      </w:ins>
    </w:p>
    <w:p w:rsidR="00A564B8" w:rsidRPr="00A564B8" w:rsidRDefault="00A564B8" w:rsidP="00A564B8">
      <w:pPr>
        <w:shd w:val="clear" w:color="auto" w:fill="FFFFFF"/>
        <w:spacing w:before="180" w:after="360" w:line="293" w:lineRule="atLeast"/>
        <w:textAlignment w:val="top"/>
        <w:rPr>
          <w:ins w:id="74" w:author="Unknown"/>
          <w:rFonts w:ascii="Helvetica" w:eastAsia="Times New Roman" w:hAnsi="Helvetica" w:cs="Helvetica"/>
          <w:color w:val="555555"/>
          <w:sz w:val="20"/>
          <w:szCs w:val="20"/>
          <w:lang w:bidi="ta-IN"/>
        </w:rPr>
      </w:pPr>
      <w:proofErr w:type="spellStart"/>
      <w:ins w:id="75" w:author="Unknown">
        <w:r w:rsidRPr="00A564B8">
          <w:rPr>
            <w:rFonts w:ascii="Helvetica" w:eastAsia="Times New Roman" w:hAnsi="Helvetica" w:cs="Helvetica"/>
            <w:color w:val="555555"/>
            <w:sz w:val="20"/>
            <w:szCs w:val="20"/>
            <w:lang w:bidi="ta-IN"/>
          </w:rPr>
          <w:t>Trimage</w:t>
        </w:r>
        <w:proofErr w:type="spellEnd"/>
        <w:r w:rsidRPr="00A564B8">
          <w:rPr>
            <w:rFonts w:ascii="Helvetica" w:eastAsia="Times New Roman" w:hAnsi="Helvetica" w:cs="Helvetica"/>
            <w:color w:val="555555"/>
            <w:sz w:val="20"/>
            <w:szCs w:val="20"/>
            <w:lang w:bidi="ta-IN"/>
          </w:rPr>
          <w:t xml:space="preserve"> is available to download for various platforms including Mac OS X, Windows and Linux.</w:t>
        </w:r>
      </w:ins>
    </w:p>
    <w:p w:rsidR="00A564B8" w:rsidRPr="00A564B8" w:rsidRDefault="00A564B8" w:rsidP="00A564B8">
      <w:pPr>
        <w:shd w:val="clear" w:color="auto" w:fill="FFFFFF"/>
        <w:spacing w:before="180" w:after="360" w:line="293" w:lineRule="atLeast"/>
        <w:textAlignment w:val="top"/>
        <w:rPr>
          <w:ins w:id="76" w:author="Unknown"/>
          <w:rFonts w:ascii="Helvetica" w:eastAsia="Times New Roman" w:hAnsi="Helvetica" w:cs="Helvetica"/>
          <w:color w:val="555555"/>
          <w:sz w:val="20"/>
          <w:szCs w:val="20"/>
          <w:lang w:bidi="ta-IN"/>
        </w:rPr>
      </w:pPr>
      <w:ins w:id="77"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Free</w:t>
        </w:r>
      </w:ins>
    </w:p>
    <w:p w:rsidR="00A564B8" w:rsidRPr="00A564B8" w:rsidRDefault="00A564B8" w:rsidP="00A564B8">
      <w:pPr>
        <w:shd w:val="clear" w:color="auto" w:fill="FFFFFF"/>
        <w:spacing w:before="180" w:after="360" w:line="293" w:lineRule="atLeast"/>
        <w:textAlignment w:val="top"/>
        <w:rPr>
          <w:ins w:id="78" w:author="Unknown"/>
          <w:rFonts w:ascii="Helvetica" w:eastAsia="Times New Roman" w:hAnsi="Helvetica" w:cs="Helvetica"/>
          <w:b/>
          <w:bCs/>
          <w:caps/>
          <w:color w:val="555555"/>
          <w:sz w:val="20"/>
          <w:szCs w:val="20"/>
          <w:lang w:bidi="ta-IN"/>
        </w:rPr>
      </w:pPr>
      <w:ins w:id="79" w:author="Unknown">
        <w:r w:rsidRPr="00A564B8">
          <w:rPr>
            <w:rFonts w:ascii="Helvetica" w:eastAsia="Times New Roman" w:hAnsi="Helvetica" w:cs="Helvetica"/>
            <w:b/>
            <w:bCs/>
            <w:caps/>
            <w:color w:val="555555"/>
            <w:sz w:val="20"/>
            <w:szCs w:val="20"/>
            <w:lang w:bidi="ta-IN"/>
          </w:rPr>
          <w:t>SEE ALSO:</w:t>
        </w:r>
        <w:r w:rsidRPr="00A564B8">
          <w:rPr>
            <w:rFonts w:ascii="Helvetica" w:eastAsia="Times New Roman" w:hAnsi="Helvetica" w:cs="Helvetica"/>
            <w:b/>
            <w:bCs/>
            <w:caps/>
            <w:color w:val="555555"/>
            <w:sz w:val="20"/>
            <w:lang w:bidi="ta-IN"/>
          </w:rPr>
          <w:t> </w:t>
        </w:r>
        <w:r w:rsidRPr="00A564B8">
          <w:rPr>
            <w:rFonts w:ascii="Helvetica" w:eastAsia="Times New Roman" w:hAnsi="Helvetica" w:cs="Helvetica"/>
            <w:b/>
            <w:bCs/>
            <w:caps/>
            <w:color w:val="555555"/>
            <w:sz w:val="20"/>
            <w:szCs w:val="20"/>
            <w:lang w:bidi="ta-IN"/>
          </w:rPr>
          <w:fldChar w:fldCharType="begin"/>
        </w:r>
        <w:r w:rsidRPr="00A564B8">
          <w:rPr>
            <w:rFonts w:ascii="Helvetica" w:eastAsia="Times New Roman" w:hAnsi="Helvetica" w:cs="Helvetica"/>
            <w:b/>
            <w:bCs/>
            <w:caps/>
            <w:color w:val="555555"/>
            <w:sz w:val="20"/>
            <w:szCs w:val="20"/>
            <w:lang w:bidi="ta-IN"/>
          </w:rPr>
          <w:instrText xml:space="preserve"> HYPERLINK "http://mashable.com/2013/10/09/web-design-inspiration-2/" </w:instrText>
        </w:r>
        <w:r w:rsidRPr="00A564B8">
          <w:rPr>
            <w:rFonts w:ascii="Helvetica" w:eastAsia="Times New Roman" w:hAnsi="Helvetica" w:cs="Helvetica"/>
            <w:b/>
            <w:bCs/>
            <w:caps/>
            <w:color w:val="555555"/>
            <w:sz w:val="20"/>
            <w:szCs w:val="20"/>
            <w:lang w:bidi="ta-IN"/>
          </w:rPr>
          <w:fldChar w:fldCharType="separate"/>
        </w:r>
        <w:r w:rsidRPr="00A564B8">
          <w:rPr>
            <w:rFonts w:ascii="Helvetica" w:eastAsia="Times New Roman" w:hAnsi="Helvetica" w:cs="Helvetica"/>
            <w:b/>
            <w:bCs/>
            <w:color w:val="00AEEF"/>
            <w:sz w:val="20"/>
            <w:u w:val="single"/>
            <w:lang w:bidi="ta-IN"/>
          </w:rPr>
          <w:t>17 Sites for Web Design Inspiration</w:t>
        </w:r>
        <w:r w:rsidRPr="00A564B8">
          <w:rPr>
            <w:rFonts w:ascii="Helvetica" w:eastAsia="Times New Roman" w:hAnsi="Helvetica" w:cs="Helvetica"/>
            <w:b/>
            <w:bCs/>
            <w:caps/>
            <w:color w:val="555555"/>
            <w:sz w:val="20"/>
            <w:szCs w:val="20"/>
            <w:lang w:bidi="ta-IN"/>
          </w:rPr>
          <w:fldChar w:fldCharType="end"/>
        </w:r>
      </w:ins>
    </w:p>
    <w:p w:rsidR="00A564B8" w:rsidRPr="00A564B8" w:rsidRDefault="00A564B8" w:rsidP="00A564B8">
      <w:pPr>
        <w:shd w:val="clear" w:color="auto" w:fill="FFFFFF"/>
        <w:spacing w:before="100" w:beforeAutospacing="1" w:after="100" w:afterAutospacing="1" w:line="240" w:lineRule="auto"/>
        <w:textAlignment w:val="top"/>
        <w:outlineLvl w:val="1"/>
        <w:rPr>
          <w:ins w:id="80" w:author="Unknown"/>
          <w:rFonts w:ascii="inherit" w:eastAsia="Times New Roman" w:hAnsi="inherit" w:cs="Helvetica"/>
          <w:b/>
          <w:bCs/>
          <w:color w:val="555555"/>
          <w:sz w:val="36"/>
          <w:szCs w:val="36"/>
          <w:lang w:bidi="ta-IN"/>
        </w:rPr>
      </w:pPr>
      <w:ins w:id="81" w:author="Unknown">
        <w:r w:rsidRPr="00A564B8">
          <w:rPr>
            <w:rFonts w:ascii="inherit" w:eastAsia="Times New Roman" w:hAnsi="inherit" w:cs="Helvetica"/>
            <w:b/>
            <w:bCs/>
            <w:color w:val="555555"/>
            <w:sz w:val="36"/>
            <w:szCs w:val="36"/>
            <w:lang w:bidi="ta-IN"/>
          </w:rPr>
          <w:t>9. </w:t>
        </w:r>
        <w:proofErr w:type="spellStart"/>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"http://www.punypng.com/"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PunyPNG</w:t>
        </w:r>
        <w:proofErr w:type="spellEnd"/>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82" w:author="Unknown"/>
          <w:rFonts w:ascii="Helvetica" w:eastAsia="Times New Roman" w:hAnsi="Helvetica" w:cs="Helvetica"/>
          <w:color w:val="555555"/>
          <w:sz w:val="20"/>
          <w:szCs w:val="20"/>
          <w:lang w:bidi="ta-IN"/>
        </w:rPr>
      </w:pPr>
      <w:proofErr w:type="spellStart"/>
      <w:ins w:id="83" w:author="Unknown">
        <w:r w:rsidRPr="00A564B8">
          <w:rPr>
            <w:rFonts w:ascii="Helvetica" w:eastAsia="Times New Roman" w:hAnsi="Helvetica" w:cs="Helvetica"/>
            <w:color w:val="555555"/>
            <w:sz w:val="20"/>
            <w:szCs w:val="20"/>
            <w:lang w:bidi="ta-IN"/>
          </w:rPr>
          <w:t>PunyPNG</w:t>
        </w:r>
        <w:proofErr w:type="spellEnd"/>
        <w:r w:rsidRPr="00A564B8">
          <w:rPr>
            <w:rFonts w:ascii="Helvetica" w:eastAsia="Times New Roman" w:hAnsi="Helvetica" w:cs="Helvetica"/>
            <w:color w:val="555555"/>
            <w:sz w:val="20"/>
            <w:szCs w:val="20"/>
            <w:lang w:bidi="ta-IN"/>
          </w:rPr>
          <w:t xml:space="preserve"> is image compression tool for designers and developers that dramatically </w:t>
        </w:r>
        <w:proofErr w:type="gramStart"/>
        <w:r w:rsidRPr="00A564B8">
          <w:rPr>
            <w:rFonts w:ascii="Helvetica" w:eastAsia="Times New Roman" w:hAnsi="Helvetica" w:cs="Helvetica"/>
            <w:color w:val="555555"/>
            <w:sz w:val="20"/>
            <w:szCs w:val="20"/>
            <w:lang w:bidi="ta-IN"/>
          </w:rPr>
          <w:t>reduces</w:t>
        </w:r>
        <w:proofErr w:type="gramEnd"/>
        <w:r w:rsidRPr="00A564B8">
          <w:rPr>
            <w:rFonts w:ascii="Helvetica" w:eastAsia="Times New Roman" w:hAnsi="Helvetica" w:cs="Helvetica"/>
            <w:color w:val="555555"/>
            <w:sz w:val="20"/>
            <w:szCs w:val="20"/>
            <w:lang w:bidi="ta-IN"/>
          </w:rPr>
          <w:t xml:space="preserve"> the size of your images without any loss in quality. It first analyzes the content of your image and figures out the best web optimization technique and format to use. It supports the most popular formats and, depending on the file, </w:t>
        </w:r>
        <w:proofErr w:type="spellStart"/>
        <w:r w:rsidRPr="00A564B8">
          <w:rPr>
            <w:rFonts w:ascii="Helvetica" w:eastAsia="Times New Roman" w:hAnsi="Helvetica" w:cs="Helvetica"/>
            <w:color w:val="555555"/>
            <w:sz w:val="20"/>
            <w:szCs w:val="20"/>
            <w:lang w:bidi="ta-IN"/>
          </w:rPr>
          <w:t>PunyPNG</w:t>
        </w:r>
        <w:proofErr w:type="spellEnd"/>
        <w:r w:rsidRPr="00A564B8">
          <w:rPr>
            <w:rFonts w:ascii="Helvetica" w:eastAsia="Times New Roman" w:hAnsi="Helvetica" w:cs="Helvetica"/>
            <w:color w:val="555555"/>
            <w:sz w:val="20"/>
            <w:szCs w:val="20"/>
            <w:lang w:bidi="ta-IN"/>
          </w:rPr>
          <w:t xml:space="preserve"> will decide how to convert your image to ensure the best possible results.</w:t>
        </w:r>
      </w:ins>
    </w:p>
    <w:p w:rsidR="00A564B8" w:rsidRPr="00A564B8" w:rsidRDefault="00A564B8" w:rsidP="00A564B8">
      <w:pPr>
        <w:shd w:val="clear" w:color="auto" w:fill="FFFFFF"/>
        <w:spacing w:before="180" w:after="360" w:line="293" w:lineRule="atLeast"/>
        <w:textAlignment w:val="top"/>
        <w:rPr>
          <w:ins w:id="84" w:author="Unknown"/>
          <w:rFonts w:ascii="Helvetica" w:eastAsia="Times New Roman" w:hAnsi="Helvetica" w:cs="Helvetica"/>
          <w:color w:val="555555"/>
          <w:sz w:val="20"/>
          <w:szCs w:val="20"/>
          <w:lang w:bidi="ta-IN"/>
        </w:rPr>
      </w:pPr>
      <w:ins w:id="85"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xml:space="preserve">: Free trial for higher compression and </w:t>
        </w:r>
        <w:proofErr w:type="spellStart"/>
        <w:r w:rsidRPr="00A564B8">
          <w:rPr>
            <w:rFonts w:ascii="Helvetica" w:eastAsia="Times New Roman" w:hAnsi="Helvetica" w:cs="Helvetica"/>
            <w:color w:val="555555"/>
            <w:sz w:val="20"/>
            <w:szCs w:val="20"/>
            <w:lang w:bidi="ta-IN"/>
          </w:rPr>
          <w:t>lossy</w:t>
        </w:r>
        <w:proofErr w:type="spellEnd"/>
        <w:r w:rsidRPr="00A564B8">
          <w:rPr>
            <w:rFonts w:ascii="Helvetica" w:eastAsia="Times New Roman" w:hAnsi="Helvetica" w:cs="Helvetica"/>
            <w:color w:val="555555"/>
            <w:sz w:val="20"/>
            <w:szCs w:val="20"/>
            <w:lang w:bidi="ta-IN"/>
          </w:rPr>
          <w:t xml:space="preserve"> optimizations; Basic plan is $3 per month (first month free) or $30 per year; Pro plan is $6 per month (first month free) or $65 per year; Team plan is $12 per month (first month free) or $125 per year.</w:t>
        </w:r>
      </w:ins>
    </w:p>
    <w:p w:rsidR="00A564B8" w:rsidRPr="00A564B8" w:rsidRDefault="00A564B8" w:rsidP="00A564B8">
      <w:pPr>
        <w:shd w:val="clear" w:color="auto" w:fill="FFFFFF"/>
        <w:spacing w:before="100" w:beforeAutospacing="1" w:after="100" w:afterAutospacing="1" w:line="240" w:lineRule="auto"/>
        <w:textAlignment w:val="top"/>
        <w:outlineLvl w:val="1"/>
        <w:rPr>
          <w:ins w:id="86" w:author="Unknown"/>
          <w:rFonts w:ascii="inherit" w:eastAsia="Times New Roman" w:hAnsi="inherit" w:cs="Helvetica"/>
          <w:b/>
          <w:bCs/>
          <w:color w:val="555555"/>
          <w:sz w:val="36"/>
          <w:szCs w:val="36"/>
          <w:lang w:bidi="ta-IN"/>
        </w:rPr>
      </w:pPr>
      <w:ins w:id="87" w:author="Unknown">
        <w:r w:rsidRPr="00A564B8">
          <w:rPr>
            <w:rFonts w:ascii="inherit" w:eastAsia="Times New Roman" w:hAnsi="inherit" w:cs="Helvetica"/>
            <w:b/>
            <w:bCs/>
            <w:color w:val="555555"/>
            <w:sz w:val="36"/>
            <w:szCs w:val="36"/>
            <w:lang w:bidi="ta-IN"/>
          </w:rPr>
          <w:t>10. </w:t>
        </w:r>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"http://psydk.org/PngOptimizer"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PNG Optimizer</w:t>
        </w:r>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88" w:author="Unknown"/>
          <w:rFonts w:ascii="Helvetica" w:eastAsia="Times New Roman" w:hAnsi="Helvetica" w:cs="Helvetica"/>
          <w:color w:val="555555"/>
          <w:sz w:val="20"/>
          <w:szCs w:val="20"/>
          <w:lang w:bidi="ta-IN"/>
        </w:rPr>
      </w:pPr>
      <w:ins w:id="89" w:author="Unknown">
        <w:r w:rsidRPr="00A564B8">
          <w:rPr>
            <w:rFonts w:ascii="Helvetica" w:eastAsia="Times New Roman" w:hAnsi="Helvetica" w:cs="Helvetica"/>
            <w:color w:val="555555"/>
            <w:sz w:val="20"/>
            <w:szCs w:val="20"/>
            <w:lang w:bidi="ta-IN"/>
          </w:rPr>
          <w:t>PNG Optimizer cleans your PNG files of useless or wrong information, reduces their weight and converts PNG into other lossless image formats such as BMP, GIF OR TGA. It also supports animated PNGs and is available on Windows XP, Vista and 7. You can also easily create PNG screenshots within a simple, productive user interface.</w:t>
        </w:r>
      </w:ins>
    </w:p>
    <w:p w:rsidR="00A564B8" w:rsidRPr="00A564B8" w:rsidRDefault="00A564B8" w:rsidP="00A564B8">
      <w:pPr>
        <w:shd w:val="clear" w:color="auto" w:fill="FFFFFF"/>
        <w:spacing w:before="180" w:after="360" w:line="293" w:lineRule="atLeast"/>
        <w:textAlignment w:val="top"/>
        <w:rPr>
          <w:ins w:id="90" w:author="Unknown"/>
          <w:rFonts w:ascii="Helvetica" w:eastAsia="Times New Roman" w:hAnsi="Helvetica" w:cs="Helvetica"/>
          <w:color w:val="555555"/>
          <w:sz w:val="20"/>
          <w:szCs w:val="20"/>
          <w:lang w:bidi="ta-IN"/>
        </w:rPr>
      </w:pPr>
      <w:ins w:id="91" w:author="Unknown">
        <w:r w:rsidRPr="00A564B8">
          <w:rPr>
            <w:rFonts w:ascii="Helvetica" w:eastAsia="Times New Roman" w:hAnsi="Helvetica" w:cs="Helvetica"/>
            <w:b/>
            <w:bCs/>
            <w:color w:val="555555"/>
            <w:sz w:val="20"/>
            <w:lang w:bidi="ta-IN"/>
          </w:rPr>
          <w:lastRenderedPageBreak/>
          <w:t>Price</w:t>
        </w:r>
        <w:r w:rsidRPr="00A564B8">
          <w:rPr>
            <w:rFonts w:ascii="Helvetica" w:eastAsia="Times New Roman" w:hAnsi="Helvetica" w:cs="Helvetica"/>
            <w:color w:val="555555"/>
            <w:sz w:val="20"/>
            <w:szCs w:val="20"/>
            <w:lang w:bidi="ta-IN"/>
          </w:rPr>
          <w:t>: Free</w:t>
        </w:r>
      </w:ins>
    </w:p>
    <w:p w:rsidR="00A564B8" w:rsidRPr="00A564B8" w:rsidRDefault="00A564B8" w:rsidP="00A564B8">
      <w:pPr>
        <w:shd w:val="clear" w:color="auto" w:fill="FFFFFF"/>
        <w:spacing w:before="100" w:beforeAutospacing="1" w:after="100" w:afterAutospacing="1" w:line="240" w:lineRule="auto"/>
        <w:textAlignment w:val="top"/>
        <w:outlineLvl w:val="1"/>
        <w:rPr>
          <w:ins w:id="92" w:author="Unknown"/>
          <w:rFonts w:ascii="inherit" w:eastAsia="Times New Roman" w:hAnsi="inherit" w:cs="Helvetica"/>
          <w:b/>
          <w:bCs/>
          <w:color w:val="555555"/>
          <w:sz w:val="36"/>
          <w:szCs w:val="36"/>
          <w:lang w:bidi="ta-IN"/>
        </w:rPr>
      </w:pPr>
      <w:ins w:id="93" w:author="Unknown">
        <w:r w:rsidRPr="00A564B8">
          <w:rPr>
            <w:rFonts w:ascii="inherit" w:eastAsia="Times New Roman" w:hAnsi="inherit" w:cs="Helvetica"/>
            <w:b/>
            <w:bCs/>
            <w:color w:val="555555"/>
            <w:sz w:val="36"/>
            <w:szCs w:val="36"/>
            <w:lang w:bidi="ta-IN"/>
          </w:rPr>
          <w:t>11. </w:t>
        </w:r>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"http://www.shrinkpictures.com/"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Shrink Pictures</w:t>
        </w:r>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94" w:author="Unknown"/>
          <w:rFonts w:ascii="Helvetica" w:eastAsia="Times New Roman" w:hAnsi="Helvetica" w:cs="Helvetica"/>
          <w:color w:val="555555"/>
          <w:sz w:val="20"/>
          <w:szCs w:val="20"/>
          <w:lang w:bidi="ta-IN"/>
        </w:rPr>
      </w:pPr>
      <w:ins w:id="95" w:author="Unknown">
        <w:r w:rsidRPr="00A564B8">
          <w:rPr>
            <w:rFonts w:ascii="Helvetica" w:eastAsia="Times New Roman" w:hAnsi="Helvetica" w:cs="Helvetica"/>
            <w:color w:val="555555"/>
            <w:sz w:val="20"/>
            <w:szCs w:val="20"/>
            <w:lang w:bidi="ta-IN"/>
          </w:rPr>
          <w:t>Shrink Pictures allows you to resize pictures and choose the level of compression applied, and it supports JPG, GIF and PNG. You can select the maximum image dimension, apply special effects, and download the optimized images.</w:t>
        </w:r>
      </w:ins>
    </w:p>
    <w:p w:rsidR="00A564B8" w:rsidRPr="00A564B8" w:rsidRDefault="00A564B8" w:rsidP="00A564B8">
      <w:pPr>
        <w:shd w:val="clear" w:color="auto" w:fill="FFFFFF"/>
        <w:spacing w:before="180" w:after="360" w:line="293" w:lineRule="atLeast"/>
        <w:textAlignment w:val="top"/>
        <w:rPr>
          <w:ins w:id="96" w:author="Unknown"/>
          <w:rFonts w:ascii="Helvetica" w:eastAsia="Times New Roman" w:hAnsi="Helvetica" w:cs="Helvetica"/>
          <w:color w:val="555555"/>
          <w:sz w:val="20"/>
          <w:szCs w:val="20"/>
          <w:lang w:bidi="ta-IN"/>
        </w:rPr>
      </w:pPr>
      <w:ins w:id="97" w:author="Unknown">
        <w:r w:rsidRPr="00A564B8">
          <w:rPr>
            <w:rFonts w:ascii="Helvetica" w:eastAsia="Times New Roman" w:hAnsi="Helvetica" w:cs="Helvetica"/>
            <w:color w:val="555555"/>
            <w:sz w:val="20"/>
            <w:szCs w:val="20"/>
            <w:lang w:bidi="ta-IN"/>
          </w:rPr>
          <w:t>Shrink Pictures ensures privacy by using an automated script to remove any processed images from the server.</w:t>
        </w:r>
      </w:ins>
    </w:p>
    <w:p w:rsidR="00A564B8" w:rsidRPr="00A564B8" w:rsidRDefault="00A564B8" w:rsidP="00A564B8">
      <w:pPr>
        <w:shd w:val="clear" w:color="auto" w:fill="FFFFFF"/>
        <w:spacing w:before="180" w:after="360" w:line="293" w:lineRule="atLeast"/>
        <w:textAlignment w:val="top"/>
        <w:rPr>
          <w:ins w:id="98" w:author="Unknown"/>
          <w:rFonts w:ascii="Helvetica" w:eastAsia="Times New Roman" w:hAnsi="Helvetica" w:cs="Helvetica"/>
          <w:color w:val="555555"/>
          <w:sz w:val="20"/>
          <w:szCs w:val="20"/>
          <w:lang w:bidi="ta-IN"/>
        </w:rPr>
      </w:pPr>
      <w:ins w:id="99"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xml:space="preserve">: Free (online </w:t>
        </w:r>
        <w:proofErr w:type="spellStart"/>
        <w:r w:rsidRPr="00A564B8">
          <w:rPr>
            <w:rFonts w:ascii="Helvetica" w:eastAsia="Times New Roman" w:hAnsi="Helvetica" w:cs="Helvetica"/>
            <w:color w:val="555555"/>
            <w:sz w:val="20"/>
            <w:szCs w:val="20"/>
            <w:lang w:bidi="ta-IN"/>
          </w:rPr>
          <w:t>uploader</w:t>
        </w:r>
        <w:proofErr w:type="spellEnd"/>
        <w:r w:rsidRPr="00A564B8">
          <w:rPr>
            <w:rFonts w:ascii="Helvetica" w:eastAsia="Times New Roman" w:hAnsi="Helvetica" w:cs="Helvetica"/>
            <w:color w:val="555555"/>
            <w:sz w:val="20"/>
            <w:szCs w:val="20"/>
            <w:lang w:bidi="ta-IN"/>
          </w:rPr>
          <w:t>)</w:t>
        </w:r>
      </w:ins>
    </w:p>
    <w:p w:rsidR="00A564B8" w:rsidRPr="00A564B8" w:rsidRDefault="00A564B8" w:rsidP="00A564B8">
      <w:pPr>
        <w:shd w:val="clear" w:color="auto" w:fill="FFFFFF"/>
        <w:spacing w:before="100" w:beforeAutospacing="1" w:after="100" w:afterAutospacing="1" w:line="240" w:lineRule="auto"/>
        <w:textAlignment w:val="top"/>
        <w:outlineLvl w:val="1"/>
        <w:rPr>
          <w:ins w:id="100" w:author="Unknown"/>
          <w:rFonts w:ascii="inherit" w:eastAsia="Times New Roman" w:hAnsi="inherit" w:cs="Helvetica"/>
          <w:b/>
          <w:bCs/>
          <w:color w:val="555555"/>
          <w:sz w:val="36"/>
          <w:szCs w:val="36"/>
          <w:lang w:bidi="ta-IN"/>
        </w:rPr>
      </w:pPr>
      <w:ins w:id="101" w:author="Unknown">
        <w:r w:rsidRPr="00A564B8">
          <w:rPr>
            <w:rFonts w:ascii="inherit" w:eastAsia="Times New Roman" w:hAnsi="inherit" w:cs="Helvetica"/>
            <w:b/>
            <w:bCs/>
            <w:color w:val="555555"/>
            <w:sz w:val="36"/>
            <w:szCs w:val="36"/>
            <w:lang w:bidi="ta-IN"/>
          </w:rPr>
          <w:t>12. </w:t>
        </w:r>
        <w:proofErr w:type="spellStart"/>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"http://imageoptim.com/"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ImageOptim</w:t>
        </w:r>
        <w:proofErr w:type="spellEnd"/>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after="0" w:line="293" w:lineRule="atLeast"/>
        <w:textAlignment w:val="top"/>
        <w:rPr>
          <w:ins w:id="102" w:author="Unknown"/>
          <w:rFonts w:ascii="Helvetica" w:eastAsia="Times New Roman" w:hAnsi="Helvetica" w:cs="Helvetica"/>
          <w:color w:val="555555"/>
          <w:sz w:val="20"/>
          <w:szCs w:val="20"/>
          <w:lang w:bidi="ta-IN"/>
        </w:rPr>
      </w:pPr>
      <w:bookmarkStart w:id="103" w:name="m!afc0"/>
      <w:bookmarkEnd w:id="103"/>
      <w:r>
        <w:rPr>
          <w:rFonts w:ascii="Helvetica" w:eastAsia="Times New Roman" w:hAnsi="Helvetica" w:cs="Helvetica"/>
          <w:noProof/>
          <w:color w:val="555555"/>
          <w:sz w:val="20"/>
          <w:szCs w:val="20"/>
          <w:lang w:bidi="ta-IN"/>
        </w:rPr>
        <w:lastRenderedPageBreak/>
        <w:drawing>
          <wp:inline distT="0" distB="0" distL="0" distR="0">
            <wp:extent cx="9048750" cy="5743575"/>
            <wp:effectExtent l="19050" t="0" r="0" b="0"/>
            <wp:docPr id="7" name="Picture 7" descr="12-ImageOp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ImageOptim"/>
                    <pic:cNvPicPr>
                      <a:picLocks noChangeAspect="1" noChangeArrowheads="1"/>
                    </pic:cNvPicPr>
                  </pic:nvPicPr>
                  <pic:blipFill>
                    <a:blip r:embed="rId7"/>
                    <a:srcRect/>
                    <a:stretch>
                      <a:fillRect/>
                    </a:stretch>
                  </pic:blipFill>
                  <pic:spPr bwMode="auto">
                    <a:xfrm>
                      <a:off x="0" y="0"/>
                      <a:ext cx="9048750" cy="5743575"/>
                    </a:xfrm>
                    <a:prstGeom prst="rect">
                      <a:avLst/>
                    </a:prstGeom>
                    <a:noFill/>
                    <a:ln w="9525">
                      <a:noFill/>
                      <a:miter lim="800000"/>
                      <a:headEnd/>
                      <a:tailEnd/>
                    </a:ln>
                  </pic:spPr>
                </pic:pic>
              </a:graphicData>
            </a:graphic>
          </wp:inline>
        </w:drawing>
      </w:r>
    </w:p>
    <w:p w:rsidR="00A564B8" w:rsidRPr="00A564B8" w:rsidRDefault="00A564B8" w:rsidP="00A564B8">
      <w:pPr>
        <w:shd w:val="clear" w:color="auto" w:fill="FFFFFF"/>
        <w:spacing w:before="180" w:after="360" w:line="293" w:lineRule="atLeast"/>
        <w:textAlignment w:val="top"/>
        <w:rPr>
          <w:ins w:id="104" w:author="Unknown"/>
          <w:rFonts w:ascii="Helvetica" w:eastAsia="Times New Roman" w:hAnsi="Helvetica" w:cs="Helvetica"/>
          <w:color w:val="555555"/>
          <w:sz w:val="20"/>
          <w:szCs w:val="20"/>
          <w:lang w:bidi="ta-IN"/>
        </w:rPr>
      </w:pPr>
      <w:proofErr w:type="spellStart"/>
      <w:ins w:id="105" w:author="Unknown">
        <w:r w:rsidRPr="00A564B8">
          <w:rPr>
            <w:rFonts w:ascii="Helvetica" w:eastAsia="Times New Roman" w:hAnsi="Helvetica" w:cs="Helvetica"/>
            <w:color w:val="555555"/>
            <w:sz w:val="20"/>
            <w:szCs w:val="20"/>
            <w:lang w:bidi="ta-IN"/>
          </w:rPr>
          <w:t>ImageOptim</w:t>
        </w:r>
        <w:proofErr w:type="spellEnd"/>
        <w:r w:rsidRPr="00A564B8">
          <w:rPr>
            <w:rFonts w:ascii="Helvetica" w:eastAsia="Times New Roman" w:hAnsi="Helvetica" w:cs="Helvetica"/>
            <w:color w:val="555555"/>
            <w:sz w:val="20"/>
            <w:szCs w:val="20"/>
            <w:lang w:bidi="ta-IN"/>
          </w:rPr>
          <w:t xml:space="preserve"> optimizes images by finding the best compression parameters and removing unnecessary comments and color profiles. It handles PNG, JPEG, and GIF formats.</w:t>
        </w:r>
      </w:ins>
    </w:p>
    <w:p w:rsidR="00A564B8" w:rsidRPr="00A564B8" w:rsidRDefault="00A564B8" w:rsidP="00A564B8">
      <w:pPr>
        <w:shd w:val="clear" w:color="auto" w:fill="FFFFFF"/>
        <w:spacing w:before="180" w:after="360" w:line="293" w:lineRule="atLeast"/>
        <w:textAlignment w:val="top"/>
        <w:rPr>
          <w:ins w:id="106" w:author="Unknown"/>
          <w:rFonts w:ascii="Helvetica" w:eastAsia="Times New Roman" w:hAnsi="Helvetica" w:cs="Helvetica"/>
          <w:color w:val="555555"/>
          <w:sz w:val="20"/>
          <w:szCs w:val="20"/>
          <w:lang w:bidi="ta-IN"/>
        </w:rPr>
      </w:pPr>
      <w:ins w:id="107" w:author="Unknown">
        <w:r w:rsidRPr="00A564B8">
          <w:rPr>
            <w:rFonts w:ascii="Helvetica" w:eastAsia="Times New Roman" w:hAnsi="Helvetica" w:cs="Helvetica"/>
            <w:color w:val="555555"/>
            <w:sz w:val="20"/>
            <w:szCs w:val="20"/>
            <w:lang w:bidi="ta-IN"/>
          </w:rPr>
          <w:t xml:space="preserve">It's also easy to use; just drag and drop images or folders into the window and they will be optimized in-place. You can also drop files on </w:t>
        </w:r>
        <w:proofErr w:type="spellStart"/>
        <w:r w:rsidRPr="00A564B8">
          <w:rPr>
            <w:rFonts w:ascii="Helvetica" w:eastAsia="Times New Roman" w:hAnsi="Helvetica" w:cs="Helvetica"/>
            <w:color w:val="555555"/>
            <w:sz w:val="20"/>
            <w:szCs w:val="20"/>
            <w:lang w:bidi="ta-IN"/>
          </w:rPr>
          <w:t>ImageOptim's</w:t>
        </w:r>
        <w:proofErr w:type="spellEnd"/>
        <w:r w:rsidRPr="00A564B8">
          <w:rPr>
            <w:rFonts w:ascii="Helvetica" w:eastAsia="Times New Roman" w:hAnsi="Helvetica" w:cs="Helvetica"/>
            <w:color w:val="555555"/>
            <w:sz w:val="20"/>
            <w:szCs w:val="20"/>
            <w:lang w:bidi="ta-IN"/>
          </w:rPr>
          <w:t xml:space="preserve"> dock icon, use the Services menu in Finder (on Macs), or launch it from a shell script.</w:t>
        </w:r>
      </w:ins>
    </w:p>
    <w:p w:rsidR="00A564B8" w:rsidRPr="00A564B8" w:rsidRDefault="00A564B8" w:rsidP="00A564B8">
      <w:pPr>
        <w:shd w:val="clear" w:color="auto" w:fill="FFFFFF"/>
        <w:spacing w:before="180" w:after="360" w:line="293" w:lineRule="atLeast"/>
        <w:textAlignment w:val="top"/>
        <w:rPr>
          <w:ins w:id="108" w:author="Unknown"/>
          <w:rFonts w:ascii="Helvetica" w:eastAsia="Times New Roman" w:hAnsi="Helvetica" w:cs="Helvetica"/>
          <w:color w:val="555555"/>
          <w:sz w:val="20"/>
          <w:szCs w:val="20"/>
          <w:lang w:bidi="ta-IN"/>
        </w:rPr>
      </w:pPr>
      <w:ins w:id="109"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Free</w:t>
        </w:r>
      </w:ins>
    </w:p>
    <w:p w:rsidR="00A564B8" w:rsidRPr="00A564B8" w:rsidRDefault="00A564B8" w:rsidP="00A564B8">
      <w:pPr>
        <w:shd w:val="clear" w:color="auto" w:fill="FFFFFF"/>
        <w:spacing w:before="100" w:beforeAutospacing="1" w:after="100" w:afterAutospacing="1" w:line="240" w:lineRule="auto"/>
        <w:textAlignment w:val="top"/>
        <w:outlineLvl w:val="1"/>
        <w:rPr>
          <w:ins w:id="110" w:author="Unknown"/>
          <w:rFonts w:ascii="inherit" w:eastAsia="Times New Roman" w:hAnsi="inherit" w:cs="Helvetica"/>
          <w:b/>
          <w:bCs/>
          <w:color w:val="555555"/>
          <w:sz w:val="36"/>
          <w:szCs w:val="36"/>
          <w:lang w:bidi="ta-IN"/>
        </w:rPr>
      </w:pPr>
      <w:ins w:id="111" w:author="Unknown">
        <w:r w:rsidRPr="00A564B8">
          <w:rPr>
            <w:rFonts w:ascii="inherit" w:eastAsia="Times New Roman" w:hAnsi="inherit" w:cs="Helvetica"/>
            <w:b/>
            <w:bCs/>
            <w:color w:val="555555"/>
            <w:sz w:val="36"/>
            <w:szCs w:val="36"/>
            <w:lang w:bidi="ta-IN"/>
          </w:rPr>
          <w:t>13. </w:t>
        </w:r>
        <w:proofErr w:type="spellStart"/>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"http://www.blubox.com/"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Blubox</w:t>
        </w:r>
        <w:proofErr w:type="spellEnd"/>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112" w:author="Unknown"/>
          <w:rFonts w:ascii="Helvetica" w:eastAsia="Times New Roman" w:hAnsi="Helvetica" w:cs="Helvetica"/>
          <w:color w:val="555555"/>
          <w:sz w:val="20"/>
          <w:szCs w:val="20"/>
          <w:lang w:bidi="ta-IN"/>
        </w:rPr>
      </w:pPr>
      <w:proofErr w:type="spellStart"/>
      <w:ins w:id="113" w:author="Unknown">
        <w:r w:rsidRPr="00A564B8">
          <w:rPr>
            <w:rFonts w:ascii="Helvetica" w:eastAsia="Times New Roman" w:hAnsi="Helvetica" w:cs="Helvetica"/>
            <w:color w:val="555555"/>
            <w:sz w:val="20"/>
            <w:szCs w:val="20"/>
            <w:lang w:bidi="ta-IN"/>
          </w:rPr>
          <w:lastRenderedPageBreak/>
          <w:t>BluBox</w:t>
        </w:r>
        <w:proofErr w:type="spellEnd"/>
        <w:r w:rsidRPr="00A564B8">
          <w:rPr>
            <w:rFonts w:ascii="Helvetica" w:eastAsia="Times New Roman" w:hAnsi="Helvetica" w:cs="Helvetica"/>
            <w:color w:val="555555"/>
            <w:sz w:val="20"/>
            <w:szCs w:val="20"/>
            <w:lang w:bidi="ta-IN"/>
          </w:rPr>
          <w:t xml:space="preserve"> is a Windows-based photo compressor that uses advanced image algorithms to compress your images by up to 90%, while retaining the original resolution and quality for printing and viewing. It supports more than 60 popular image formats and can even preview regular ZIP archives.</w:t>
        </w:r>
      </w:ins>
    </w:p>
    <w:p w:rsidR="00A564B8" w:rsidRPr="00A564B8" w:rsidRDefault="00A564B8" w:rsidP="00A564B8">
      <w:pPr>
        <w:shd w:val="clear" w:color="auto" w:fill="FFFFFF"/>
        <w:spacing w:before="180" w:after="360" w:line="293" w:lineRule="atLeast"/>
        <w:textAlignment w:val="top"/>
        <w:rPr>
          <w:ins w:id="114" w:author="Unknown"/>
          <w:rFonts w:ascii="Helvetica" w:eastAsia="Times New Roman" w:hAnsi="Helvetica" w:cs="Helvetica"/>
          <w:color w:val="555555"/>
          <w:sz w:val="20"/>
          <w:szCs w:val="20"/>
          <w:lang w:bidi="ta-IN"/>
        </w:rPr>
      </w:pPr>
      <w:proofErr w:type="spellStart"/>
      <w:ins w:id="115" w:author="Unknown">
        <w:r w:rsidRPr="00A564B8">
          <w:rPr>
            <w:rFonts w:ascii="Helvetica" w:eastAsia="Times New Roman" w:hAnsi="Helvetica" w:cs="Helvetica"/>
            <w:color w:val="555555"/>
            <w:sz w:val="20"/>
            <w:szCs w:val="20"/>
            <w:lang w:bidi="ta-IN"/>
          </w:rPr>
          <w:t>Blubox</w:t>
        </w:r>
        <w:proofErr w:type="spellEnd"/>
        <w:r w:rsidRPr="00A564B8">
          <w:rPr>
            <w:rFonts w:ascii="Helvetica" w:eastAsia="Times New Roman" w:hAnsi="Helvetica" w:cs="Helvetica"/>
            <w:color w:val="555555"/>
            <w:sz w:val="20"/>
            <w:szCs w:val="20"/>
            <w:lang w:bidi="ta-IN"/>
          </w:rPr>
          <w:t xml:space="preserve"> includes Preview and Slideshow features, so there's no need to extract your pictures to view them.</w:t>
        </w:r>
      </w:ins>
    </w:p>
    <w:p w:rsidR="00A564B8" w:rsidRPr="00A564B8" w:rsidRDefault="00A564B8" w:rsidP="00A564B8">
      <w:pPr>
        <w:shd w:val="clear" w:color="auto" w:fill="FFFFFF"/>
        <w:spacing w:before="180" w:after="360" w:line="293" w:lineRule="atLeast"/>
        <w:textAlignment w:val="top"/>
        <w:rPr>
          <w:ins w:id="116" w:author="Unknown"/>
          <w:rFonts w:ascii="Helvetica" w:eastAsia="Times New Roman" w:hAnsi="Helvetica" w:cs="Helvetica"/>
          <w:color w:val="555555"/>
          <w:sz w:val="20"/>
          <w:szCs w:val="20"/>
          <w:lang w:bidi="ta-IN"/>
        </w:rPr>
      </w:pPr>
      <w:ins w:id="117"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Free version (ad-supported); full license ~$35</w:t>
        </w:r>
      </w:ins>
    </w:p>
    <w:p w:rsidR="00A564B8" w:rsidRPr="00A564B8" w:rsidRDefault="00A564B8" w:rsidP="00A564B8">
      <w:pPr>
        <w:shd w:val="clear" w:color="auto" w:fill="FFFFFF"/>
        <w:spacing w:before="100" w:beforeAutospacing="1" w:after="100" w:afterAutospacing="1" w:line="240" w:lineRule="auto"/>
        <w:textAlignment w:val="top"/>
        <w:outlineLvl w:val="1"/>
        <w:rPr>
          <w:ins w:id="118" w:author="Unknown"/>
          <w:rFonts w:ascii="inherit" w:eastAsia="Times New Roman" w:hAnsi="inherit" w:cs="Helvetica"/>
          <w:b/>
          <w:bCs/>
          <w:color w:val="555555"/>
          <w:sz w:val="36"/>
          <w:szCs w:val="36"/>
          <w:lang w:bidi="ta-IN"/>
        </w:rPr>
      </w:pPr>
      <w:ins w:id="119" w:author="Unknown">
        <w:r w:rsidRPr="00A564B8">
          <w:rPr>
            <w:rFonts w:ascii="inherit" w:eastAsia="Times New Roman" w:hAnsi="inherit" w:cs="Helvetica"/>
            <w:b/>
            <w:bCs/>
            <w:color w:val="555555"/>
            <w:sz w:val="36"/>
            <w:szCs w:val="36"/>
            <w:lang w:bidi="ta-IN"/>
          </w:rPr>
          <w:t>14. </w:t>
        </w:r>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"http://tools.dynamicdrive.com/imageoptimizer/"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Image Optimizer</w:t>
        </w:r>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120" w:author="Unknown"/>
          <w:rFonts w:ascii="Helvetica" w:eastAsia="Times New Roman" w:hAnsi="Helvetica" w:cs="Helvetica"/>
          <w:color w:val="555555"/>
          <w:sz w:val="20"/>
          <w:szCs w:val="20"/>
          <w:lang w:bidi="ta-IN"/>
        </w:rPr>
      </w:pPr>
      <w:ins w:id="121" w:author="Unknown">
        <w:r w:rsidRPr="00A564B8">
          <w:rPr>
            <w:rFonts w:ascii="Helvetica" w:eastAsia="Times New Roman" w:hAnsi="Helvetica" w:cs="Helvetica"/>
            <w:color w:val="555555"/>
            <w:sz w:val="20"/>
            <w:szCs w:val="20"/>
            <w:lang w:bidi="ta-IN"/>
          </w:rPr>
          <w:t>The Online Image Optimizer from Dynamic Drive lets you easily optimize GIFs, JPGs and PNGs so they load as fast as possible. The images can be converted from one file type to another, with an upload size limit of 2.86MB.</w:t>
        </w:r>
      </w:ins>
    </w:p>
    <w:p w:rsidR="00A564B8" w:rsidRPr="00A564B8" w:rsidRDefault="00A564B8" w:rsidP="00A564B8">
      <w:pPr>
        <w:shd w:val="clear" w:color="auto" w:fill="FFFFFF"/>
        <w:spacing w:before="180" w:after="360" w:line="293" w:lineRule="atLeast"/>
        <w:textAlignment w:val="top"/>
        <w:rPr>
          <w:ins w:id="122" w:author="Unknown"/>
          <w:rFonts w:ascii="Helvetica" w:eastAsia="Times New Roman" w:hAnsi="Helvetica" w:cs="Helvetica"/>
          <w:color w:val="555555"/>
          <w:sz w:val="20"/>
          <w:szCs w:val="20"/>
          <w:lang w:bidi="ta-IN"/>
        </w:rPr>
      </w:pPr>
      <w:ins w:id="123" w:author="Unknown">
        <w:r w:rsidRPr="00A564B8">
          <w:rPr>
            <w:rFonts w:ascii="Helvetica" w:eastAsia="Times New Roman" w:hAnsi="Helvetica" w:cs="Helvetica"/>
            <w:color w:val="555555"/>
            <w:sz w:val="20"/>
            <w:szCs w:val="20"/>
            <w:lang w:bidi="ta-IN"/>
          </w:rPr>
          <w:t>You can enter the URL of the image or upload it from your computers, choose your image conversion, optimize it and download the results.</w:t>
        </w:r>
      </w:ins>
    </w:p>
    <w:p w:rsidR="00A564B8" w:rsidRPr="00A564B8" w:rsidRDefault="00A564B8" w:rsidP="00A564B8">
      <w:pPr>
        <w:shd w:val="clear" w:color="auto" w:fill="FFFFFF"/>
        <w:spacing w:before="180" w:after="360" w:line="293" w:lineRule="atLeast"/>
        <w:textAlignment w:val="top"/>
        <w:rPr>
          <w:ins w:id="124" w:author="Unknown"/>
          <w:rFonts w:ascii="Helvetica" w:eastAsia="Times New Roman" w:hAnsi="Helvetica" w:cs="Helvetica"/>
          <w:color w:val="555555"/>
          <w:sz w:val="20"/>
          <w:szCs w:val="20"/>
          <w:lang w:bidi="ta-IN"/>
        </w:rPr>
      </w:pPr>
      <w:ins w:id="125"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xml:space="preserve">: Free (online </w:t>
        </w:r>
        <w:proofErr w:type="spellStart"/>
        <w:r w:rsidRPr="00A564B8">
          <w:rPr>
            <w:rFonts w:ascii="Helvetica" w:eastAsia="Times New Roman" w:hAnsi="Helvetica" w:cs="Helvetica"/>
            <w:color w:val="555555"/>
            <w:sz w:val="20"/>
            <w:szCs w:val="20"/>
            <w:lang w:bidi="ta-IN"/>
          </w:rPr>
          <w:t>uploader</w:t>
        </w:r>
        <w:proofErr w:type="spellEnd"/>
        <w:r w:rsidRPr="00A564B8">
          <w:rPr>
            <w:rFonts w:ascii="Helvetica" w:eastAsia="Times New Roman" w:hAnsi="Helvetica" w:cs="Helvetica"/>
            <w:color w:val="555555"/>
            <w:sz w:val="20"/>
            <w:szCs w:val="20"/>
            <w:lang w:bidi="ta-IN"/>
          </w:rPr>
          <w:t>)</w:t>
        </w:r>
      </w:ins>
    </w:p>
    <w:p w:rsidR="00A564B8" w:rsidRPr="00A564B8" w:rsidRDefault="00A564B8" w:rsidP="00A564B8">
      <w:pPr>
        <w:shd w:val="clear" w:color="auto" w:fill="FFFFFF"/>
        <w:spacing w:before="100" w:beforeAutospacing="1" w:after="100" w:afterAutospacing="1" w:line="240" w:lineRule="auto"/>
        <w:textAlignment w:val="top"/>
        <w:outlineLvl w:val="1"/>
        <w:rPr>
          <w:ins w:id="126" w:author="Unknown"/>
          <w:rFonts w:ascii="inherit" w:eastAsia="Times New Roman" w:hAnsi="inherit" w:cs="Helvetica"/>
          <w:b/>
          <w:bCs/>
          <w:color w:val="555555"/>
          <w:sz w:val="36"/>
          <w:szCs w:val="36"/>
          <w:lang w:bidi="ta-IN"/>
        </w:rPr>
      </w:pPr>
      <w:ins w:id="127" w:author="Unknown">
        <w:r w:rsidRPr="00A564B8">
          <w:rPr>
            <w:rFonts w:ascii="inherit" w:eastAsia="Times New Roman" w:hAnsi="inherit" w:cs="Helvetica"/>
            <w:b/>
            <w:bCs/>
            <w:color w:val="555555"/>
            <w:sz w:val="36"/>
            <w:szCs w:val="36"/>
            <w:lang w:bidi="ta-IN"/>
          </w:rPr>
          <w:t>15. </w:t>
        </w:r>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"http://jpeg-optimizer.com/"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JPEG Optimizer</w:t>
        </w:r>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128" w:author="Unknown"/>
          <w:rFonts w:ascii="Helvetica" w:eastAsia="Times New Roman" w:hAnsi="Helvetica" w:cs="Helvetica"/>
          <w:color w:val="555555"/>
          <w:sz w:val="20"/>
          <w:szCs w:val="20"/>
          <w:lang w:bidi="ta-IN"/>
        </w:rPr>
      </w:pPr>
      <w:ins w:id="129" w:author="Unknown">
        <w:r w:rsidRPr="00A564B8">
          <w:rPr>
            <w:rFonts w:ascii="Helvetica" w:eastAsia="Times New Roman" w:hAnsi="Helvetica" w:cs="Helvetica"/>
            <w:color w:val="555555"/>
            <w:sz w:val="20"/>
            <w:szCs w:val="20"/>
            <w:lang w:bidi="ta-IN"/>
          </w:rPr>
          <w:t>JPEG Optimizer is a free online tool to resize and compress your photos and images in order to reduce bandwidth and use them on blogs, forums and emails.</w:t>
        </w:r>
      </w:ins>
    </w:p>
    <w:p w:rsidR="00A564B8" w:rsidRPr="00A564B8" w:rsidRDefault="00A564B8" w:rsidP="00A564B8">
      <w:pPr>
        <w:shd w:val="clear" w:color="auto" w:fill="FFFFFF"/>
        <w:spacing w:before="180" w:after="360" w:line="293" w:lineRule="atLeast"/>
        <w:textAlignment w:val="top"/>
        <w:rPr>
          <w:ins w:id="130" w:author="Unknown"/>
          <w:rFonts w:ascii="Helvetica" w:eastAsia="Times New Roman" w:hAnsi="Helvetica" w:cs="Helvetica"/>
          <w:color w:val="555555"/>
          <w:sz w:val="20"/>
          <w:szCs w:val="20"/>
          <w:lang w:bidi="ta-IN"/>
        </w:rPr>
      </w:pPr>
      <w:ins w:id="131" w:author="Unknown">
        <w:r w:rsidRPr="00A564B8">
          <w:rPr>
            <w:rFonts w:ascii="Helvetica" w:eastAsia="Times New Roman" w:hAnsi="Helvetica" w:cs="Helvetica"/>
            <w:color w:val="555555"/>
            <w:sz w:val="20"/>
            <w:szCs w:val="20"/>
            <w:lang w:bidi="ta-IN"/>
          </w:rPr>
          <w:t>Simply upload the image you wish to optimize, choose a compression level (from 0-99, with the default at 65), pick your required image width (if you would like the image resized) and click "Optimize Photo."</w:t>
        </w:r>
      </w:ins>
    </w:p>
    <w:p w:rsidR="00A564B8" w:rsidRPr="00A564B8" w:rsidRDefault="00A564B8" w:rsidP="00A564B8">
      <w:pPr>
        <w:shd w:val="clear" w:color="auto" w:fill="FFFFFF"/>
        <w:spacing w:before="180" w:after="360" w:line="293" w:lineRule="atLeast"/>
        <w:textAlignment w:val="top"/>
        <w:rPr>
          <w:ins w:id="132" w:author="Unknown"/>
          <w:rFonts w:ascii="Helvetica" w:eastAsia="Times New Roman" w:hAnsi="Helvetica" w:cs="Helvetica"/>
          <w:color w:val="555555"/>
          <w:sz w:val="20"/>
          <w:szCs w:val="20"/>
          <w:lang w:bidi="ta-IN"/>
        </w:rPr>
      </w:pPr>
      <w:ins w:id="133"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xml:space="preserve">: Free (online </w:t>
        </w:r>
        <w:proofErr w:type="spellStart"/>
        <w:r w:rsidRPr="00A564B8">
          <w:rPr>
            <w:rFonts w:ascii="Helvetica" w:eastAsia="Times New Roman" w:hAnsi="Helvetica" w:cs="Helvetica"/>
            <w:color w:val="555555"/>
            <w:sz w:val="20"/>
            <w:szCs w:val="20"/>
            <w:lang w:bidi="ta-IN"/>
          </w:rPr>
          <w:t>uploader</w:t>
        </w:r>
        <w:proofErr w:type="spellEnd"/>
        <w:r w:rsidRPr="00A564B8">
          <w:rPr>
            <w:rFonts w:ascii="Helvetica" w:eastAsia="Times New Roman" w:hAnsi="Helvetica" w:cs="Helvetica"/>
            <w:color w:val="555555"/>
            <w:sz w:val="20"/>
            <w:szCs w:val="20"/>
            <w:lang w:bidi="ta-IN"/>
          </w:rPr>
          <w:t>)</w:t>
        </w:r>
      </w:ins>
    </w:p>
    <w:p w:rsidR="00A564B8" w:rsidRPr="00A564B8" w:rsidRDefault="00A564B8" w:rsidP="00A564B8">
      <w:pPr>
        <w:shd w:val="clear" w:color="auto" w:fill="FFFFFF"/>
        <w:spacing w:before="180" w:after="360" w:line="293" w:lineRule="atLeast"/>
        <w:textAlignment w:val="top"/>
        <w:rPr>
          <w:ins w:id="134" w:author="Unknown"/>
          <w:rFonts w:ascii="Helvetica" w:eastAsia="Times New Roman" w:hAnsi="Helvetica" w:cs="Helvetica"/>
          <w:b/>
          <w:bCs/>
          <w:caps/>
          <w:color w:val="555555"/>
          <w:sz w:val="20"/>
          <w:szCs w:val="20"/>
          <w:lang w:bidi="ta-IN"/>
        </w:rPr>
      </w:pPr>
      <w:ins w:id="135" w:author="Unknown">
        <w:r w:rsidRPr="00A564B8">
          <w:rPr>
            <w:rFonts w:ascii="Helvetica" w:eastAsia="Times New Roman" w:hAnsi="Helvetica" w:cs="Helvetica"/>
            <w:b/>
            <w:bCs/>
            <w:caps/>
            <w:color w:val="555555"/>
            <w:sz w:val="20"/>
            <w:szCs w:val="20"/>
            <w:lang w:bidi="ta-IN"/>
          </w:rPr>
          <w:t>SEE ALSO:</w:t>
        </w:r>
        <w:r w:rsidRPr="00A564B8">
          <w:rPr>
            <w:rFonts w:ascii="Helvetica" w:eastAsia="Times New Roman" w:hAnsi="Helvetica" w:cs="Helvetica"/>
            <w:b/>
            <w:bCs/>
            <w:caps/>
            <w:color w:val="555555"/>
            <w:sz w:val="20"/>
            <w:lang w:bidi="ta-IN"/>
          </w:rPr>
          <w:t> </w:t>
        </w:r>
        <w:r w:rsidRPr="00A564B8">
          <w:rPr>
            <w:rFonts w:ascii="Helvetica" w:eastAsia="Times New Roman" w:hAnsi="Helvetica" w:cs="Helvetica"/>
            <w:b/>
            <w:bCs/>
            <w:caps/>
            <w:color w:val="555555"/>
            <w:sz w:val="20"/>
            <w:szCs w:val="20"/>
            <w:lang w:bidi="ta-IN"/>
          </w:rPr>
          <w:fldChar w:fldCharType="begin"/>
        </w:r>
        <w:r w:rsidRPr="00A564B8">
          <w:rPr>
            <w:rFonts w:ascii="Helvetica" w:eastAsia="Times New Roman" w:hAnsi="Helvetica" w:cs="Helvetica"/>
            <w:b/>
            <w:bCs/>
            <w:caps/>
            <w:color w:val="555555"/>
            <w:sz w:val="20"/>
            <w:szCs w:val="20"/>
            <w:lang w:bidi="ta-IN"/>
          </w:rPr>
          <w:instrText xml:space="preserve"> HYPERLINK "http://mashable.com/2013/09/17/online-portfolio/" </w:instrText>
        </w:r>
        <w:r w:rsidRPr="00A564B8">
          <w:rPr>
            <w:rFonts w:ascii="Helvetica" w:eastAsia="Times New Roman" w:hAnsi="Helvetica" w:cs="Helvetica"/>
            <w:b/>
            <w:bCs/>
            <w:caps/>
            <w:color w:val="555555"/>
            <w:sz w:val="20"/>
            <w:szCs w:val="20"/>
            <w:lang w:bidi="ta-IN"/>
          </w:rPr>
          <w:fldChar w:fldCharType="separate"/>
        </w:r>
        <w:r w:rsidRPr="00A564B8">
          <w:rPr>
            <w:rFonts w:ascii="Helvetica" w:eastAsia="Times New Roman" w:hAnsi="Helvetica" w:cs="Helvetica"/>
            <w:b/>
            <w:bCs/>
            <w:color w:val="00AEEF"/>
            <w:sz w:val="20"/>
            <w:u w:val="single"/>
            <w:lang w:bidi="ta-IN"/>
          </w:rPr>
          <w:t>20 Tools to Showcase Your Portfolio</w:t>
        </w:r>
        <w:r w:rsidRPr="00A564B8">
          <w:rPr>
            <w:rFonts w:ascii="Helvetica" w:eastAsia="Times New Roman" w:hAnsi="Helvetica" w:cs="Helvetica"/>
            <w:b/>
            <w:bCs/>
            <w:caps/>
            <w:color w:val="555555"/>
            <w:sz w:val="20"/>
            <w:szCs w:val="20"/>
            <w:lang w:bidi="ta-IN"/>
          </w:rPr>
          <w:fldChar w:fldCharType="end"/>
        </w:r>
      </w:ins>
    </w:p>
    <w:p w:rsidR="00A564B8" w:rsidRPr="00A564B8" w:rsidRDefault="00A564B8" w:rsidP="00A564B8">
      <w:pPr>
        <w:shd w:val="clear" w:color="auto" w:fill="FFFFFF"/>
        <w:spacing w:before="100" w:beforeAutospacing="1" w:after="100" w:afterAutospacing="1" w:line="240" w:lineRule="auto"/>
        <w:textAlignment w:val="top"/>
        <w:outlineLvl w:val="1"/>
        <w:rPr>
          <w:ins w:id="136" w:author="Unknown"/>
          <w:rFonts w:ascii="inherit" w:eastAsia="Times New Roman" w:hAnsi="inherit" w:cs="Helvetica"/>
          <w:b/>
          <w:bCs/>
          <w:color w:val="555555"/>
          <w:sz w:val="36"/>
          <w:szCs w:val="36"/>
          <w:lang w:bidi="ta-IN"/>
        </w:rPr>
      </w:pPr>
      <w:ins w:id="137" w:author="Unknown">
        <w:r w:rsidRPr="00A564B8">
          <w:rPr>
            <w:rFonts w:ascii="inherit" w:eastAsia="Times New Roman" w:hAnsi="inherit" w:cs="Helvetica"/>
            <w:b/>
            <w:bCs/>
            <w:color w:val="555555"/>
            <w:sz w:val="36"/>
            <w:szCs w:val="36"/>
            <w:lang w:bidi="ta-IN"/>
          </w:rPr>
          <w:t>16. </w:t>
        </w:r>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"http://www.jpegreducer.com/"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JPEG Reducer</w:t>
        </w:r>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138" w:author="Unknown"/>
          <w:rFonts w:ascii="Helvetica" w:eastAsia="Times New Roman" w:hAnsi="Helvetica" w:cs="Helvetica"/>
          <w:color w:val="555555"/>
          <w:sz w:val="20"/>
          <w:szCs w:val="20"/>
          <w:lang w:bidi="ta-IN"/>
        </w:rPr>
      </w:pPr>
      <w:ins w:id="139" w:author="Unknown">
        <w:r w:rsidRPr="00A564B8">
          <w:rPr>
            <w:rFonts w:ascii="Helvetica" w:eastAsia="Times New Roman" w:hAnsi="Helvetica" w:cs="Helvetica"/>
            <w:color w:val="555555"/>
            <w:sz w:val="20"/>
            <w:szCs w:val="20"/>
            <w:lang w:bidi="ta-IN"/>
          </w:rPr>
          <w:t xml:space="preserve">JPEG Reducer shrinks the sizes of your images and photos to make them load faster, and works by using </w:t>
        </w:r>
        <w:proofErr w:type="spellStart"/>
        <w:r w:rsidRPr="00A564B8">
          <w:rPr>
            <w:rFonts w:ascii="Helvetica" w:eastAsia="Times New Roman" w:hAnsi="Helvetica" w:cs="Helvetica"/>
            <w:color w:val="555555"/>
            <w:sz w:val="20"/>
            <w:szCs w:val="20"/>
            <w:lang w:bidi="ta-IN"/>
          </w:rPr>
          <w:t>lossy</w:t>
        </w:r>
        <w:proofErr w:type="spellEnd"/>
        <w:r w:rsidRPr="00A564B8">
          <w:rPr>
            <w:rFonts w:ascii="Helvetica" w:eastAsia="Times New Roman" w:hAnsi="Helvetica" w:cs="Helvetica"/>
            <w:color w:val="555555"/>
            <w:sz w:val="20"/>
            <w:szCs w:val="20"/>
            <w:lang w:bidi="ta-IN"/>
          </w:rPr>
          <w:t xml:space="preserve"> compression. However, you may not even notice that any changes have been made.</w:t>
        </w:r>
      </w:ins>
    </w:p>
    <w:p w:rsidR="00A564B8" w:rsidRPr="00A564B8" w:rsidRDefault="00A564B8" w:rsidP="00A564B8">
      <w:pPr>
        <w:shd w:val="clear" w:color="auto" w:fill="FFFFFF"/>
        <w:spacing w:before="180" w:after="360" w:line="293" w:lineRule="atLeast"/>
        <w:textAlignment w:val="top"/>
        <w:rPr>
          <w:ins w:id="140" w:author="Unknown"/>
          <w:rFonts w:ascii="Helvetica" w:eastAsia="Times New Roman" w:hAnsi="Helvetica" w:cs="Helvetica"/>
          <w:color w:val="555555"/>
          <w:sz w:val="20"/>
          <w:szCs w:val="20"/>
          <w:lang w:bidi="ta-IN"/>
        </w:rPr>
      </w:pPr>
      <w:ins w:id="141" w:author="Unknown">
        <w:r w:rsidRPr="00A564B8">
          <w:rPr>
            <w:rFonts w:ascii="Helvetica" w:eastAsia="Times New Roman" w:hAnsi="Helvetica" w:cs="Helvetica"/>
            <w:color w:val="555555"/>
            <w:sz w:val="20"/>
            <w:szCs w:val="20"/>
            <w:lang w:bidi="ta-IN"/>
          </w:rPr>
          <w:t>Just upload your image or enter its URL and press "Reduce It." You can then view the compressed images and thumbnails, and right-click the image to save it.</w:t>
        </w:r>
      </w:ins>
    </w:p>
    <w:p w:rsidR="00A564B8" w:rsidRPr="00A564B8" w:rsidRDefault="00A564B8" w:rsidP="00A564B8">
      <w:pPr>
        <w:shd w:val="clear" w:color="auto" w:fill="FFFFFF"/>
        <w:spacing w:before="180" w:after="360" w:line="293" w:lineRule="atLeast"/>
        <w:textAlignment w:val="top"/>
        <w:rPr>
          <w:ins w:id="142" w:author="Unknown"/>
          <w:rFonts w:ascii="Helvetica" w:eastAsia="Times New Roman" w:hAnsi="Helvetica" w:cs="Helvetica"/>
          <w:color w:val="555555"/>
          <w:sz w:val="20"/>
          <w:szCs w:val="20"/>
          <w:lang w:bidi="ta-IN"/>
        </w:rPr>
      </w:pPr>
      <w:ins w:id="143" w:author="Unknown">
        <w:r w:rsidRPr="00A564B8">
          <w:rPr>
            <w:rFonts w:ascii="Helvetica" w:eastAsia="Times New Roman" w:hAnsi="Helvetica" w:cs="Helvetica"/>
            <w:b/>
            <w:bCs/>
            <w:color w:val="555555"/>
            <w:sz w:val="20"/>
            <w:lang w:bidi="ta-IN"/>
          </w:rPr>
          <w:lastRenderedPageBreak/>
          <w:t>Price</w:t>
        </w:r>
        <w:r w:rsidRPr="00A564B8">
          <w:rPr>
            <w:rFonts w:ascii="Helvetica" w:eastAsia="Times New Roman" w:hAnsi="Helvetica" w:cs="Helvetica"/>
            <w:color w:val="555555"/>
            <w:sz w:val="20"/>
            <w:szCs w:val="20"/>
            <w:lang w:bidi="ta-IN"/>
          </w:rPr>
          <w:t xml:space="preserve">: Free (online </w:t>
        </w:r>
        <w:proofErr w:type="spellStart"/>
        <w:r w:rsidRPr="00A564B8">
          <w:rPr>
            <w:rFonts w:ascii="Helvetica" w:eastAsia="Times New Roman" w:hAnsi="Helvetica" w:cs="Helvetica"/>
            <w:color w:val="555555"/>
            <w:sz w:val="20"/>
            <w:szCs w:val="20"/>
            <w:lang w:bidi="ta-IN"/>
          </w:rPr>
          <w:t>uploader</w:t>
        </w:r>
        <w:proofErr w:type="spellEnd"/>
        <w:r w:rsidRPr="00A564B8">
          <w:rPr>
            <w:rFonts w:ascii="Helvetica" w:eastAsia="Times New Roman" w:hAnsi="Helvetica" w:cs="Helvetica"/>
            <w:color w:val="555555"/>
            <w:sz w:val="20"/>
            <w:szCs w:val="20"/>
            <w:lang w:bidi="ta-IN"/>
          </w:rPr>
          <w:t>)</w:t>
        </w:r>
      </w:ins>
    </w:p>
    <w:p w:rsidR="00A564B8" w:rsidRPr="00A564B8" w:rsidRDefault="00A564B8" w:rsidP="00A564B8">
      <w:pPr>
        <w:shd w:val="clear" w:color="auto" w:fill="FFFFFF"/>
        <w:spacing w:before="100" w:beforeAutospacing="1" w:after="100" w:afterAutospacing="1" w:line="240" w:lineRule="auto"/>
        <w:textAlignment w:val="top"/>
        <w:outlineLvl w:val="1"/>
        <w:rPr>
          <w:ins w:id="144" w:author="Unknown"/>
          <w:rFonts w:ascii="inherit" w:eastAsia="Times New Roman" w:hAnsi="inherit" w:cs="Helvetica"/>
          <w:b/>
          <w:bCs/>
          <w:color w:val="555555"/>
          <w:sz w:val="36"/>
          <w:szCs w:val="36"/>
          <w:lang w:bidi="ta-IN"/>
        </w:rPr>
      </w:pPr>
      <w:ins w:id="145" w:author="Unknown">
        <w:r w:rsidRPr="00A564B8">
          <w:rPr>
            <w:rFonts w:ascii="inherit" w:eastAsia="Times New Roman" w:hAnsi="inherit" w:cs="Helvetica"/>
            <w:b/>
            <w:bCs/>
            <w:color w:val="555555"/>
            <w:sz w:val="36"/>
            <w:szCs w:val="36"/>
            <w:lang w:bidi="ta-IN"/>
          </w:rPr>
          <w:t>17. </w:t>
        </w:r>
        <w:proofErr w:type="spellStart"/>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"http://www.balesio.com/fileminimizerpictures/eng/index.php"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FILEMinimizer</w:t>
        </w:r>
        <w:proofErr w:type="spellEnd"/>
        <w:r w:rsidRPr="00A564B8">
          <w:rPr>
            <w:rFonts w:ascii="inherit" w:eastAsia="Times New Roman" w:hAnsi="inherit" w:cs="Helvetica"/>
            <w:b/>
            <w:bCs/>
            <w:color w:val="00AEEF"/>
            <w:sz w:val="36"/>
            <w:szCs w:val="36"/>
            <w:u w:val="single"/>
            <w:lang w:bidi="ta-IN"/>
          </w:rPr>
          <w:t xml:space="preserve"> Pictures</w:t>
        </w:r>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before="180" w:after="360" w:line="293" w:lineRule="atLeast"/>
        <w:textAlignment w:val="top"/>
        <w:rPr>
          <w:ins w:id="146" w:author="Unknown"/>
          <w:rFonts w:ascii="Helvetica" w:eastAsia="Times New Roman" w:hAnsi="Helvetica" w:cs="Helvetica"/>
          <w:color w:val="555555"/>
          <w:sz w:val="20"/>
          <w:szCs w:val="20"/>
          <w:lang w:bidi="ta-IN"/>
        </w:rPr>
      </w:pPr>
      <w:proofErr w:type="spellStart"/>
      <w:ins w:id="147" w:author="Unknown">
        <w:r w:rsidRPr="00A564B8">
          <w:rPr>
            <w:rFonts w:ascii="Helvetica" w:eastAsia="Times New Roman" w:hAnsi="Helvetica" w:cs="Helvetica"/>
            <w:color w:val="555555"/>
            <w:sz w:val="20"/>
            <w:szCs w:val="20"/>
            <w:lang w:bidi="ta-IN"/>
          </w:rPr>
          <w:t>FILEMinimizer</w:t>
        </w:r>
        <w:proofErr w:type="spellEnd"/>
        <w:r w:rsidRPr="00A564B8">
          <w:rPr>
            <w:rFonts w:ascii="Helvetica" w:eastAsia="Times New Roman" w:hAnsi="Helvetica" w:cs="Helvetica"/>
            <w:color w:val="555555"/>
            <w:sz w:val="20"/>
            <w:szCs w:val="20"/>
            <w:lang w:bidi="ta-IN"/>
          </w:rPr>
          <w:t xml:space="preserve"> Pictures allows you to reduce the size of you images and photos by up to 98% and supports a variety of formats, including JPG, BMP, GIF, TIFF, PNG and EMF. You can optimize your images and send them via email, or upload them to </w:t>
        </w:r>
        <w:proofErr w:type="spellStart"/>
        <w:r w:rsidRPr="00A564B8">
          <w:rPr>
            <w:rFonts w:ascii="Helvetica" w:eastAsia="Times New Roman" w:hAnsi="Helvetica" w:cs="Helvetica"/>
            <w:color w:val="555555"/>
            <w:sz w:val="20"/>
            <w:szCs w:val="20"/>
            <w:lang w:bidi="ta-IN"/>
          </w:rPr>
          <w:t>Facebook</w:t>
        </w:r>
        <w:proofErr w:type="spellEnd"/>
        <w:r w:rsidRPr="00A564B8">
          <w:rPr>
            <w:rFonts w:ascii="Helvetica" w:eastAsia="Times New Roman" w:hAnsi="Helvetica" w:cs="Helvetica"/>
            <w:color w:val="555555"/>
            <w:sz w:val="20"/>
            <w:szCs w:val="20"/>
            <w:lang w:bidi="ta-IN"/>
          </w:rPr>
          <w:t>. Four different compression levels are available, and you can choose to process a batch and decide how the EXIF data is handled.</w:t>
        </w:r>
      </w:ins>
    </w:p>
    <w:p w:rsidR="00A564B8" w:rsidRPr="00A564B8" w:rsidRDefault="00A564B8" w:rsidP="00A564B8">
      <w:pPr>
        <w:shd w:val="clear" w:color="auto" w:fill="FFFFFF"/>
        <w:spacing w:before="180" w:after="360" w:line="293" w:lineRule="atLeast"/>
        <w:textAlignment w:val="top"/>
        <w:rPr>
          <w:ins w:id="148" w:author="Unknown"/>
          <w:rFonts w:ascii="Helvetica" w:eastAsia="Times New Roman" w:hAnsi="Helvetica" w:cs="Helvetica"/>
          <w:color w:val="555555"/>
          <w:sz w:val="20"/>
          <w:szCs w:val="20"/>
          <w:lang w:bidi="ta-IN"/>
        </w:rPr>
      </w:pPr>
      <w:ins w:id="149"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Free</w:t>
        </w:r>
      </w:ins>
    </w:p>
    <w:p w:rsidR="00A564B8" w:rsidRPr="00A564B8" w:rsidRDefault="00A564B8" w:rsidP="00A564B8">
      <w:pPr>
        <w:shd w:val="clear" w:color="auto" w:fill="FFFFFF"/>
        <w:spacing w:before="100" w:beforeAutospacing="1" w:after="100" w:afterAutospacing="1" w:line="240" w:lineRule="auto"/>
        <w:textAlignment w:val="top"/>
        <w:outlineLvl w:val="1"/>
        <w:rPr>
          <w:ins w:id="150" w:author="Unknown"/>
          <w:rFonts w:ascii="inherit" w:eastAsia="Times New Roman" w:hAnsi="inherit" w:cs="Helvetica"/>
          <w:b/>
          <w:bCs/>
          <w:color w:val="555555"/>
          <w:sz w:val="36"/>
          <w:szCs w:val="36"/>
          <w:lang w:bidi="ta-IN"/>
        </w:rPr>
      </w:pPr>
      <w:ins w:id="151" w:author="Unknown">
        <w:r w:rsidRPr="00A564B8">
          <w:rPr>
            <w:rFonts w:ascii="inherit" w:eastAsia="Times New Roman" w:hAnsi="inherit" w:cs="Helvetica"/>
            <w:b/>
            <w:bCs/>
            <w:color w:val="555555"/>
            <w:sz w:val="36"/>
            <w:szCs w:val="36"/>
            <w:lang w:bidi="ta-IN"/>
          </w:rPr>
          <w:t>18. </w:t>
        </w:r>
        <w:proofErr w:type="spellStart"/>
        <w:r w:rsidRPr="00A564B8">
          <w:rPr>
            <w:rFonts w:ascii="inherit" w:eastAsia="Times New Roman" w:hAnsi="inherit" w:cs="Helvetica"/>
            <w:b/>
            <w:bCs/>
            <w:color w:val="555555"/>
            <w:sz w:val="36"/>
            <w:szCs w:val="36"/>
            <w:lang w:bidi="ta-IN"/>
          </w:rPr>
          <w:fldChar w:fldCharType="begin"/>
        </w:r>
        <w:r w:rsidRPr="00A564B8">
          <w:rPr>
            <w:rFonts w:ascii="inherit" w:eastAsia="Times New Roman" w:hAnsi="inherit" w:cs="Helvetica"/>
            <w:b/>
            <w:bCs/>
            <w:color w:val="555555"/>
            <w:sz w:val="36"/>
            <w:szCs w:val="36"/>
            <w:lang w:bidi="ta-IN"/>
          </w:rPr>
          <w:instrText xml:space="preserve"> HYPERLINK "http://tinypng.org/" \t "_blank" </w:instrText>
        </w:r>
        <w:r w:rsidRPr="00A564B8">
          <w:rPr>
            <w:rFonts w:ascii="inherit" w:eastAsia="Times New Roman" w:hAnsi="inherit" w:cs="Helvetica"/>
            <w:b/>
            <w:bCs/>
            <w:color w:val="555555"/>
            <w:sz w:val="36"/>
            <w:szCs w:val="36"/>
            <w:lang w:bidi="ta-IN"/>
          </w:rPr>
          <w:fldChar w:fldCharType="separate"/>
        </w:r>
        <w:r w:rsidRPr="00A564B8">
          <w:rPr>
            <w:rFonts w:ascii="inherit" w:eastAsia="Times New Roman" w:hAnsi="inherit" w:cs="Helvetica"/>
            <w:b/>
            <w:bCs/>
            <w:color w:val="00AEEF"/>
            <w:sz w:val="36"/>
            <w:szCs w:val="36"/>
            <w:u w:val="single"/>
            <w:lang w:bidi="ta-IN"/>
          </w:rPr>
          <w:t>TinyPNG</w:t>
        </w:r>
        <w:proofErr w:type="spellEnd"/>
        <w:r w:rsidRPr="00A564B8">
          <w:rPr>
            <w:rFonts w:ascii="inherit" w:eastAsia="Times New Roman" w:hAnsi="inherit" w:cs="Helvetica"/>
            <w:b/>
            <w:bCs/>
            <w:color w:val="555555"/>
            <w:sz w:val="36"/>
            <w:szCs w:val="36"/>
            <w:lang w:bidi="ta-IN"/>
          </w:rPr>
          <w:fldChar w:fldCharType="end"/>
        </w:r>
      </w:ins>
    </w:p>
    <w:p w:rsidR="00A564B8" w:rsidRPr="00A564B8" w:rsidRDefault="00A564B8" w:rsidP="00A564B8">
      <w:pPr>
        <w:shd w:val="clear" w:color="auto" w:fill="FFFFFF"/>
        <w:spacing w:after="0" w:line="293" w:lineRule="atLeast"/>
        <w:textAlignment w:val="top"/>
        <w:rPr>
          <w:ins w:id="152" w:author="Unknown"/>
          <w:rFonts w:ascii="Helvetica" w:eastAsia="Times New Roman" w:hAnsi="Helvetica" w:cs="Helvetica"/>
          <w:color w:val="555555"/>
          <w:sz w:val="20"/>
          <w:szCs w:val="20"/>
          <w:lang w:bidi="ta-IN"/>
        </w:rPr>
      </w:pPr>
      <w:bookmarkStart w:id="153" w:name="m!a994"/>
      <w:bookmarkEnd w:id="153"/>
      <w:r>
        <w:rPr>
          <w:rFonts w:ascii="Helvetica" w:eastAsia="Times New Roman" w:hAnsi="Helvetica" w:cs="Helvetica"/>
          <w:noProof/>
          <w:color w:val="555555"/>
          <w:sz w:val="20"/>
          <w:szCs w:val="20"/>
          <w:lang w:bidi="ta-IN"/>
        </w:rPr>
        <w:lastRenderedPageBreak/>
        <w:drawing>
          <wp:inline distT="0" distB="0" distL="0" distR="0">
            <wp:extent cx="9048750" cy="5743575"/>
            <wp:effectExtent l="19050" t="0" r="0" b="0"/>
            <wp:docPr id="8" name="Picture 8" descr="18-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8-TinyPNG"/>
                    <pic:cNvPicPr>
                      <a:picLocks noChangeAspect="1" noChangeArrowheads="1"/>
                    </pic:cNvPicPr>
                  </pic:nvPicPr>
                  <pic:blipFill>
                    <a:blip r:embed="rId8"/>
                    <a:srcRect/>
                    <a:stretch>
                      <a:fillRect/>
                    </a:stretch>
                  </pic:blipFill>
                  <pic:spPr bwMode="auto">
                    <a:xfrm>
                      <a:off x="0" y="0"/>
                      <a:ext cx="9048750" cy="5743575"/>
                    </a:xfrm>
                    <a:prstGeom prst="rect">
                      <a:avLst/>
                    </a:prstGeom>
                    <a:noFill/>
                    <a:ln w="9525">
                      <a:noFill/>
                      <a:miter lim="800000"/>
                      <a:headEnd/>
                      <a:tailEnd/>
                    </a:ln>
                  </pic:spPr>
                </pic:pic>
              </a:graphicData>
            </a:graphic>
          </wp:inline>
        </w:drawing>
      </w:r>
    </w:p>
    <w:p w:rsidR="00A564B8" w:rsidRPr="00A564B8" w:rsidRDefault="00A564B8" w:rsidP="00A564B8">
      <w:pPr>
        <w:shd w:val="clear" w:color="auto" w:fill="FFFFFF"/>
        <w:spacing w:before="180" w:after="360" w:line="293" w:lineRule="atLeast"/>
        <w:textAlignment w:val="top"/>
        <w:rPr>
          <w:ins w:id="154" w:author="Unknown"/>
          <w:rFonts w:ascii="Helvetica" w:eastAsia="Times New Roman" w:hAnsi="Helvetica" w:cs="Helvetica"/>
          <w:color w:val="555555"/>
          <w:sz w:val="20"/>
          <w:szCs w:val="20"/>
          <w:lang w:bidi="ta-IN"/>
        </w:rPr>
      </w:pPr>
      <w:proofErr w:type="spellStart"/>
      <w:ins w:id="155" w:author="Unknown">
        <w:r w:rsidRPr="00A564B8">
          <w:rPr>
            <w:rFonts w:ascii="Helvetica" w:eastAsia="Times New Roman" w:hAnsi="Helvetica" w:cs="Helvetica"/>
            <w:color w:val="555555"/>
            <w:sz w:val="20"/>
            <w:szCs w:val="20"/>
            <w:lang w:bidi="ta-IN"/>
          </w:rPr>
          <w:t>TinyPNG</w:t>
        </w:r>
        <w:proofErr w:type="spellEnd"/>
        <w:r w:rsidRPr="00A564B8">
          <w:rPr>
            <w:rFonts w:ascii="Helvetica" w:eastAsia="Times New Roman" w:hAnsi="Helvetica" w:cs="Helvetica"/>
            <w:color w:val="555555"/>
            <w:sz w:val="20"/>
            <w:szCs w:val="20"/>
            <w:lang w:bidi="ta-IN"/>
          </w:rPr>
          <w:t xml:space="preserve"> enables advanced </w:t>
        </w:r>
        <w:proofErr w:type="spellStart"/>
        <w:r w:rsidRPr="00A564B8">
          <w:rPr>
            <w:rFonts w:ascii="Helvetica" w:eastAsia="Times New Roman" w:hAnsi="Helvetica" w:cs="Helvetica"/>
            <w:color w:val="555555"/>
            <w:sz w:val="20"/>
            <w:szCs w:val="20"/>
            <w:lang w:bidi="ta-IN"/>
          </w:rPr>
          <w:t>lossy</w:t>
        </w:r>
        <w:proofErr w:type="spellEnd"/>
        <w:r w:rsidRPr="00A564B8">
          <w:rPr>
            <w:rFonts w:ascii="Helvetica" w:eastAsia="Times New Roman" w:hAnsi="Helvetica" w:cs="Helvetica"/>
            <w:color w:val="555555"/>
            <w:sz w:val="20"/>
            <w:szCs w:val="20"/>
            <w:lang w:bidi="ta-IN"/>
          </w:rPr>
          <w:t xml:space="preserve"> compression for PNG images. It preserves full alpha transparency and reduces the file size by selectively decreasing the number of colors and bytes in the image.</w:t>
        </w:r>
      </w:ins>
    </w:p>
    <w:p w:rsidR="00A564B8" w:rsidRPr="00A564B8" w:rsidRDefault="00A564B8" w:rsidP="00A564B8">
      <w:pPr>
        <w:shd w:val="clear" w:color="auto" w:fill="FFFFFF"/>
        <w:spacing w:before="180" w:after="360" w:line="293" w:lineRule="atLeast"/>
        <w:textAlignment w:val="top"/>
        <w:rPr>
          <w:ins w:id="156" w:author="Unknown"/>
          <w:rFonts w:ascii="Helvetica" w:eastAsia="Times New Roman" w:hAnsi="Helvetica" w:cs="Helvetica"/>
          <w:color w:val="555555"/>
          <w:sz w:val="20"/>
          <w:szCs w:val="20"/>
          <w:lang w:bidi="ta-IN"/>
        </w:rPr>
      </w:pPr>
      <w:ins w:id="157" w:author="Unknown">
        <w:r w:rsidRPr="00A564B8">
          <w:rPr>
            <w:rFonts w:ascii="Helvetica" w:eastAsia="Times New Roman" w:hAnsi="Helvetica" w:cs="Helvetica"/>
            <w:color w:val="555555"/>
            <w:sz w:val="20"/>
            <w:szCs w:val="20"/>
            <w:lang w:bidi="ta-IN"/>
          </w:rPr>
          <w:t>The effect is nearly invisible, but it makes a large difference in file size. It takes 24-bit PNG files and converts them to much smaller 8-bit indexed color images, with all unnecessary metadata stripped as well.</w:t>
        </w:r>
      </w:ins>
    </w:p>
    <w:p w:rsidR="00A564B8" w:rsidRPr="00A564B8" w:rsidRDefault="00A564B8" w:rsidP="00A564B8">
      <w:pPr>
        <w:shd w:val="clear" w:color="auto" w:fill="FFFFFF"/>
        <w:spacing w:before="180" w:after="360" w:line="293" w:lineRule="atLeast"/>
        <w:textAlignment w:val="top"/>
        <w:rPr>
          <w:ins w:id="158" w:author="Unknown"/>
          <w:rFonts w:ascii="Helvetica" w:eastAsia="Times New Roman" w:hAnsi="Helvetica" w:cs="Helvetica"/>
          <w:color w:val="555555"/>
          <w:sz w:val="20"/>
          <w:szCs w:val="20"/>
          <w:lang w:bidi="ta-IN"/>
        </w:rPr>
      </w:pPr>
      <w:ins w:id="159" w:author="Unknown">
        <w:r w:rsidRPr="00A564B8">
          <w:rPr>
            <w:rFonts w:ascii="Helvetica" w:eastAsia="Times New Roman" w:hAnsi="Helvetica" w:cs="Helvetica"/>
            <w:b/>
            <w:bCs/>
            <w:color w:val="555555"/>
            <w:sz w:val="20"/>
            <w:lang w:bidi="ta-IN"/>
          </w:rPr>
          <w:t>Price</w:t>
        </w:r>
        <w:r w:rsidRPr="00A564B8">
          <w:rPr>
            <w:rFonts w:ascii="Helvetica" w:eastAsia="Times New Roman" w:hAnsi="Helvetica" w:cs="Helvetica"/>
            <w:color w:val="555555"/>
            <w:sz w:val="20"/>
            <w:szCs w:val="20"/>
            <w:lang w:bidi="ta-IN"/>
          </w:rPr>
          <w:t xml:space="preserve">: Free (online </w:t>
        </w:r>
        <w:proofErr w:type="spellStart"/>
        <w:r w:rsidRPr="00A564B8">
          <w:rPr>
            <w:rFonts w:ascii="Helvetica" w:eastAsia="Times New Roman" w:hAnsi="Helvetica" w:cs="Helvetica"/>
            <w:color w:val="555555"/>
            <w:sz w:val="20"/>
            <w:szCs w:val="20"/>
            <w:lang w:bidi="ta-IN"/>
          </w:rPr>
          <w:t>uploader</w:t>
        </w:r>
        <w:proofErr w:type="spellEnd"/>
        <w:r w:rsidRPr="00A564B8">
          <w:rPr>
            <w:rFonts w:ascii="Helvetica" w:eastAsia="Times New Roman" w:hAnsi="Helvetica" w:cs="Helvetica"/>
            <w:color w:val="555555"/>
            <w:sz w:val="20"/>
            <w:szCs w:val="20"/>
            <w:lang w:bidi="ta-IN"/>
          </w:rPr>
          <w:t>)</w:t>
        </w:r>
      </w:ins>
    </w:p>
    <w:p w:rsidR="002D10E4" w:rsidRDefault="00A564B8"/>
    <w:sectPr w:rsidR="002D10E4" w:rsidSect="009909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SlabLigh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ProximaNovaBol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A7361"/>
    <w:multiLevelType w:val="multilevel"/>
    <w:tmpl w:val="5AA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9404A0"/>
    <w:multiLevelType w:val="multilevel"/>
    <w:tmpl w:val="2C56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802AB0"/>
    <w:multiLevelType w:val="multilevel"/>
    <w:tmpl w:val="63C4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A52453"/>
    <w:multiLevelType w:val="multilevel"/>
    <w:tmpl w:val="9EE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64B8"/>
    <w:rsid w:val="00821229"/>
    <w:rsid w:val="0099092A"/>
    <w:rsid w:val="00A564B8"/>
    <w:rsid w:val="00F6190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92A"/>
  </w:style>
  <w:style w:type="paragraph" w:styleId="Heading1">
    <w:name w:val="heading 1"/>
    <w:basedOn w:val="Normal"/>
    <w:link w:val="Heading1Char"/>
    <w:uiPriority w:val="9"/>
    <w:qFormat/>
    <w:rsid w:val="00A564B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link w:val="Heading2Char"/>
    <w:uiPriority w:val="9"/>
    <w:qFormat/>
    <w:rsid w:val="00A564B8"/>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A564B8"/>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4B8"/>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A564B8"/>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A564B8"/>
    <w:rPr>
      <w:rFonts w:ascii="Times New Roman" w:eastAsia="Times New Roman" w:hAnsi="Times New Roman" w:cs="Times New Roman"/>
      <w:b/>
      <w:bCs/>
      <w:sz w:val="27"/>
      <w:szCs w:val="27"/>
      <w:lang w:bidi="ta-IN"/>
    </w:rPr>
  </w:style>
  <w:style w:type="character" w:styleId="Hyperlink">
    <w:name w:val="Hyperlink"/>
    <w:basedOn w:val="DefaultParagraphFont"/>
    <w:uiPriority w:val="99"/>
    <w:semiHidden/>
    <w:unhideWhenUsed/>
    <w:rsid w:val="00A564B8"/>
    <w:rPr>
      <w:color w:val="0000FF"/>
      <w:u w:val="single"/>
    </w:rPr>
  </w:style>
  <w:style w:type="character" w:customStyle="1" w:styleId="apple-converted-space">
    <w:name w:val="apple-converted-space"/>
    <w:basedOn w:val="DefaultParagraphFont"/>
    <w:rsid w:val="00A564B8"/>
  </w:style>
  <w:style w:type="character" w:customStyle="1" w:styleId="expanded-text">
    <w:name w:val="expanded-text"/>
    <w:basedOn w:val="DefaultParagraphFont"/>
    <w:rsid w:val="00A564B8"/>
  </w:style>
  <w:style w:type="character" w:customStyle="1" w:styleId="primary-text">
    <w:name w:val="primary-text"/>
    <w:basedOn w:val="DefaultParagraphFont"/>
    <w:rsid w:val="00A564B8"/>
  </w:style>
  <w:style w:type="character" w:styleId="Emphasis">
    <w:name w:val="Emphasis"/>
    <w:basedOn w:val="DefaultParagraphFont"/>
    <w:uiPriority w:val="20"/>
    <w:qFormat/>
    <w:rsid w:val="00A564B8"/>
    <w:rPr>
      <w:i/>
      <w:iCs/>
    </w:rPr>
  </w:style>
  <w:style w:type="paragraph" w:styleId="NormalWeb">
    <w:name w:val="Normal (Web)"/>
    <w:basedOn w:val="Normal"/>
    <w:uiPriority w:val="99"/>
    <w:semiHidden/>
    <w:unhideWhenUsed/>
    <w:rsid w:val="00A564B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authorname">
    <w:name w:val="author_name"/>
    <w:basedOn w:val="DefaultParagraphFont"/>
    <w:rsid w:val="00A564B8"/>
  </w:style>
  <w:style w:type="character" w:styleId="Strong">
    <w:name w:val="Strong"/>
    <w:basedOn w:val="DefaultParagraphFont"/>
    <w:uiPriority w:val="22"/>
    <w:qFormat/>
    <w:rsid w:val="00A564B8"/>
    <w:rPr>
      <w:b/>
      <w:bCs/>
    </w:rPr>
  </w:style>
  <w:style w:type="paragraph" w:styleId="z-TopofForm">
    <w:name w:val="HTML Top of Form"/>
    <w:basedOn w:val="Normal"/>
    <w:next w:val="Normal"/>
    <w:link w:val="z-TopofFormChar"/>
    <w:hidden/>
    <w:uiPriority w:val="99"/>
    <w:semiHidden/>
    <w:unhideWhenUsed/>
    <w:rsid w:val="00A564B8"/>
    <w:pPr>
      <w:pBdr>
        <w:bottom w:val="single" w:sz="6" w:space="1" w:color="auto"/>
      </w:pBdr>
      <w:spacing w:after="0" w:line="240" w:lineRule="auto"/>
      <w:jc w:val="center"/>
    </w:pPr>
    <w:rPr>
      <w:rFonts w:ascii="Arial" w:eastAsia="Times New Roman" w:hAnsi="Arial" w:cs="Arial"/>
      <w:vanish/>
      <w:sz w:val="16"/>
      <w:szCs w:val="16"/>
      <w:lang w:bidi="ta-IN"/>
    </w:rPr>
  </w:style>
  <w:style w:type="character" w:customStyle="1" w:styleId="z-TopofFormChar">
    <w:name w:val="z-Top of Form Char"/>
    <w:basedOn w:val="DefaultParagraphFont"/>
    <w:link w:val="z-TopofForm"/>
    <w:uiPriority w:val="99"/>
    <w:semiHidden/>
    <w:rsid w:val="00A564B8"/>
    <w:rPr>
      <w:rFonts w:ascii="Arial" w:eastAsia="Times New Roman" w:hAnsi="Arial" w:cs="Arial"/>
      <w:vanish/>
      <w:sz w:val="16"/>
      <w:szCs w:val="16"/>
      <w:lang w:bidi="ta-IN"/>
    </w:rPr>
  </w:style>
  <w:style w:type="paragraph" w:styleId="z-BottomofForm">
    <w:name w:val="HTML Bottom of Form"/>
    <w:basedOn w:val="Normal"/>
    <w:next w:val="Normal"/>
    <w:link w:val="z-BottomofFormChar"/>
    <w:hidden/>
    <w:uiPriority w:val="99"/>
    <w:semiHidden/>
    <w:unhideWhenUsed/>
    <w:rsid w:val="00A564B8"/>
    <w:pPr>
      <w:pBdr>
        <w:top w:val="single" w:sz="6" w:space="1" w:color="auto"/>
      </w:pBdr>
      <w:spacing w:after="0" w:line="240" w:lineRule="auto"/>
      <w:jc w:val="center"/>
    </w:pPr>
    <w:rPr>
      <w:rFonts w:ascii="Arial" w:eastAsia="Times New Roman" w:hAnsi="Arial" w:cs="Arial"/>
      <w:vanish/>
      <w:sz w:val="16"/>
      <w:szCs w:val="16"/>
      <w:lang w:bidi="ta-IN"/>
    </w:rPr>
  </w:style>
  <w:style w:type="character" w:customStyle="1" w:styleId="z-BottomofFormChar">
    <w:name w:val="z-Bottom of Form Char"/>
    <w:basedOn w:val="DefaultParagraphFont"/>
    <w:link w:val="z-BottomofForm"/>
    <w:uiPriority w:val="99"/>
    <w:semiHidden/>
    <w:rsid w:val="00A564B8"/>
    <w:rPr>
      <w:rFonts w:ascii="Arial" w:eastAsia="Times New Roman" w:hAnsi="Arial" w:cs="Arial"/>
      <w:vanish/>
      <w:sz w:val="16"/>
      <w:szCs w:val="16"/>
      <w:lang w:bidi="ta-IN"/>
    </w:rPr>
  </w:style>
  <w:style w:type="character" w:customStyle="1" w:styleId="blurb">
    <w:name w:val="blurb"/>
    <w:basedOn w:val="DefaultParagraphFont"/>
    <w:rsid w:val="00A564B8"/>
  </w:style>
  <w:style w:type="paragraph" w:styleId="BalloonText">
    <w:name w:val="Balloon Text"/>
    <w:basedOn w:val="Normal"/>
    <w:link w:val="BalloonTextChar"/>
    <w:uiPriority w:val="99"/>
    <w:semiHidden/>
    <w:unhideWhenUsed/>
    <w:rsid w:val="00A56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4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247170">
      <w:bodyDiv w:val="1"/>
      <w:marLeft w:val="0"/>
      <w:marRight w:val="0"/>
      <w:marTop w:val="0"/>
      <w:marBottom w:val="0"/>
      <w:divBdr>
        <w:top w:val="none" w:sz="0" w:space="0" w:color="auto"/>
        <w:left w:val="none" w:sz="0" w:space="0" w:color="auto"/>
        <w:bottom w:val="none" w:sz="0" w:space="0" w:color="auto"/>
        <w:right w:val="none" w:sz="0" w:space="0" w:color="auto"/>
      </w:divBdr>
      <w:divsChild>
        <w:div w:id="1179126141">
          <w:marLeft w:val="0"/>
          <w:marRight w:val="0"/>
          <w:marTop w:val="0"/>
          <w:marBottom w:val="0"/>
          <w:divBdr>
            <w:top w:val="none" w:sz="0" w:space="0" w:color="auto"/>
            <w:left w:val="none" w:sz="0" w:space="0" w:color="auto"/>
            <w:bottom w:val="none" w:sz="0" w:space="0" w:color="auto"/>
            <w:right w:val="none" w:sz="0" w:space="0" w:color="auto"/>
          </w:divBdr>
          <w:divsChild>
            <w:div w:id="496264305">
              <w:marLeft w:val="0"/>
              <w:marRight w:val="0"/>
              <w:marTop w:val="0"/>
              <w:marBottom w:val="0"/>
              <w:divBdr>
                <w:top w:val="none" w:sz="0" w:space="0" w:color="auto"/>
                <w:left w:val="none" w:sz="0" w:space="0" w:color="auto"/>
                <w:bottom w:val="none" w:sz="0" w:space="0" w:color="auto"/>
                <w:right w:val="none" w:sz="0" w:space="0" w:color="auto"/>
              </w:divBdr>
              <w:divsChild>
                <w:div w:id="1965379320">
                  <w:marLeft w:val="0"/>
                  <w:marRight w:val="0"/>
                  <w:marTop w:val="0"/>
                  <w:marBottom w:val="0"/>
                  <w:divBdr>
                    <w:top w:val="none" w:sz="0" w:space="0" w:color="auto"/>
                    <w:left w:val="none" w:sz="0" w:space="0" w:color="auto"/>
                    <w:bottom w:val="single" w:sz="6" w:space="0" w:color="00AEEF"/>
                    <w:right w:val="none" w:sz="0" w:space="0" w:color="auto"/>
                  </w:divBdr>
                  <w:divsChild>
                    <w:div w:id="1389911730">
                      <w:marLeft w:val="0"/>
                      <w:marRight w:val="0"/>
                      <w:marTop w:val="100"/>
                      <w:marBottom w:val="100"/>
                      <w:divBdr>
                        <w:top w:val="none" w:sz="0" w:space="0" w:color="auto"/>
                        <w:left w:val="none" w:sz="0" w:space="0" w:color="auto"/>
                        <w:bottom w:val="none" w:sz="0" w:space="0" w:color="auto"/>
                        <w:right w:val="none" w:sz="0" w:space="0" w:color="auto"/>
                      </w:divBdr>
                    </w:div>
                  </w:divsChild>
                </w:div>
                <w:div w:id="462623032">
                  <w:marLeft w:val="0"/>
                  <w:marRight w:val="0"/>
                  <w:marTop w:val="0"/>
                  <w:marBottom w:val="0"/>
                  <w:divBdr>
                    <w:top w:val="none" w:sz="0" w:space="0" w:color="auto"/>
                    <w:left w:val="none" w:sz="0" w:space="0" w:color="auto"/>
                    <w:bottom w:val="none" w:sz="0" w:space="0" w:color="auto"/>
                    <w:right w:val="none" w:sz="0" w:space="0" w:color="auto"/>
                  </w:divBdr>
                  <w:divsChild>
                    <w:div w:id="531769209">
                      <w:marLeft w:val="330"/>
                      <w:marRight w:val="0"/>
                      <w:marTop w:val="120"/>
                      <w:marBottom w:val="0"/>
                      <w:divBdr>
                        <w:top w:val="none" w:sz="0" w:space="0" w:color="auto"/>
                        <w:left w:val="none" w:sz="0" w:space="0" w:color="auto"/>
                        <w:bottom w:val="none" w:sz="0" w:space="0" w:color="auto"/>
                        <w:right w:val="none" w:sz="0" w:space="0" w:color="auto"/>
                      </w:divBdr>
                    </w:div>
                    <w:div w:id="1927960581">
                      <w:marLeft w:val="150"/>
                      <w:marRight w:val="150"/>
                      <w:marTop w:val="0"/>
                      <w:marBottom w:val="0"/>
                      <w:divBdr>
                        <w:top w:val="none" w:sz="0" w:space="0" w:color="auto"/>
                        <w:left w:val="none" w:sz="0" w:space="0" w:color="auto"/>
                        <w:bottom w:val="none" w:sz="0" w:space="0" w:color="auto"/>
                        <w:right w:val="none" w:sz="0" w:space="0" w:color="auto"/>
                      </w:divBdr>
                    </w:div>
                    <w:div w:id="1780106195">
                      <w:marLeft w:val="0"/>
                      <w:marRight w:val="0"/>
                      <w:marTop w:val="0"/>
                      <w:marBottom w:val="0"/>
                      <w:divBdr>
                        <w:top w:val="none" w:sz="0" w:space="0" w:color="auto"/>
                        <w:left w:val="none" w:sz="0" w:space="0" w:color="auto"/>
                        <w:bottom w:val="none" w:sz="0" w:space="0" w:color="auto"/>
                        <w:right w:val="none" w:sz="0" w:space="0" w:color="auto"/>
                      </w:divBdr>
                      <w:divsChild>
                        <w:div w:id="1497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00364">
              <w:marLeft w:val="0"/>
              <w:marRight w:val="0"/>
              <w:marTop w:val="0"/>
              <w:marBottom w:val="0"/>
              <w:divBdr>
                <w:top w:val="none" w:sz="0" w:space="0" w:color="auto"/>
                <w:left w:val="none" w:sz="0" w:space="0" w:color="auto"/>
                <w:bottom w:val="none" w:sz="0" w:space="0" w:color="auto"/>
                <w:right w:val="none" w:sz="0" w:space="0" w:color="auto"/>
              </w:divBdr>
              <w:divsChild>
                <w:div w:id="539441745">
                  <w:marLeft w:val="0"/>
                  <w:marRight w:val="0"/>
                  <w:marTop w:val="0"/>
                  <w:marBottom w:val="0"/>
                  <w:divBdr>
                    <w:top w:val="none" w:sz="0" w:space="0" w:color="auto"/>
                    <w:left w:val="none" w:sz="0" w:space="0" w:color="auto"/>
                    <w:bottom w:val="none" w:sz="0" w:space="0" w:color="auto"/>
                    <w:right w:val="none" w:sz="0" w:space="0" w:color="auto"/>
                  </w:divBdr>
                  <w:divsChild>
                    <w:div w:id="1239364202">
                      <w:marLeft w:val="0"/>
                      <w:marRight w:val="0"/>
                      <w:marTop w:val="0"/>
                      <w:marBottom w:val="0"/>
                      <w:divBdr>
                        <w:top w:val="none" w:sz="0" w:space="0" w:color="auto"/>
                        <w:left w:val="none" w:sz="0" w:space="0" w:color="auto"/>
                        <w:bottom w:val="none" w:sz="0" w:space="0" w:color="auto"/>
                        <w:right w:val="none" w:sz="0" w:space="0" w:color="auto"/>
                      </w:divBdr>
                      <w:divsChild>
                        <w:div w:id="71511102">
                          <w:marLeft w:val="0"/>
                          <w:marRight w:val="0"/>
                          <w:marTop w:val="100"/>
                          <w:marBottom w:val="100"/>
                          <w:divBdr>
                            <w:top w:val="none" w:sz="0" w:space="0" w:color="auto"/>
                            <w:left w:val="none" w:sz="0" w:space="0" w:color="auto"/>
                            <w:bottom w:val="none" w:sz="0" w:space="0" w:color="auto"/>
                            <w:right w:val="none" w:sz="0" w:space="0" w:color="auto"/>
                          </w:divBdr>
                          <w:divsChild>
                            <w:div w:id="326591328">
                              <w:marLeft w:val="0"/>
                              <w:marRight w:val="0"/>
                              <w:marTop w:val="0"/>
                              <w:marBottom w:val="0"/>
                              <w:divBdr>
                                <w:top w:val="none" w:sz="0" w:space="0" w:color="auto"/>
                                <w:left w:val="none" w:sz="0" w:space="0" w:color="auto"/>
                                <w:bottom w:val="none" w:sz="0" w:space="0" w:color="auto"/>
                                <w:right w:val="none" w:sz="0" w:space="0" w:color="auto"/>
                              </w:divBdr>
                              <w:divsChild>
                                <w:div w:id="56516710">
                                  <w:marLeft w:val="0"/>
                                  <w:marRight w:val="0"/>
                                  <w:marTop w:val="0"/>
                                  <w:marBottom w:val="0"/>
                                  <w:divBdr>
                                    <w:top w:val="none" w:sz="0" w:space="0" w:color="auto"/>
                                    <w:left w:val="single" w:sz="6" w:space="0" w:color="DDDDDD"/>
                                    <w:bottom w:val="none" w:sz="0" w:space="0" w:color="auto"/>
                                    <w:right w:val="none" w:sz="0" w:space="0" w:color="auto"/>
                                  </w:divBdr>
                                  <w:divsChild>
                                    <w:div w:id="1643122259">
                                      <w:marLeft w:val="225"/>
                                      <w:marRight w:val="0"/>
                                      <w:marTop w:val="0"/>
                                      <w:marBottom w:val="0"/>
                                      <w:divBdr>
                                        <w:top w:val="none" w:sz="0" w:space="0" w:color="auto"/>
                                        <w:left w:val="none" w:sz="0" w:space="0" w:color="auto"/>
                                        <w:bottom w:val="none" w:sz="0" w:space="0" w:color="auto"/>
                                        <w:right w:val="none" w:sz="0" w:space="0" w:color="auto"/>
                                      </w:divBdr>
                                    </w:div>
                                  </w:divsChild>
                                </w:div>
                                <w:div w:id="815412104">
                                  <w:marLeft w:val="0"/>
                                  <w:marRight w:val="0"/>
                                  <w:marTop w:val="0"/>
                                  <w:marBottom w:val="0"/>
                                  <w:divBdr>
                                    <w:top w:val="none" w:sz="0" w:space="0" w:color="auto"/>
                                    <w:left w:val="none" w:sz="0" w:space="0" w:color="auto"/>
                                    <w:bottom w:val="none" w:sz="0" w:space="0" w:color="auto"/>
                                    <w:right w:val="none" w:sz="0" w:space="0" w:color="auto"/>
                                  </w:divBdr>
                                  <w:divsChild>
                                    <w:div w:id="1768499358">
                                      <w:marLeft w:val="0"/>
                                      <w:marRight w:val="0"/>
                                      <w:marTop w:val="0"/>
                                      <w:marBottom w:val="0"/>
                                      <w:divBdr>
                                        <w:top w:val="none" w:sz="0" w:space="0" w:color="auto"/>
                                        <w:left w:val="none" w:sz="0" w:space="0" w:color="auto"/>
                                        <w:bottom w:val="none" w:sz="0" w:space="0" w:color="auto"/>
                                        <w:right w:val="none" w:sz="0" w:space="0" w:color="auto"/>
                                      </w:divBdr>
                                      <w:divsChild>
                                        <w:div w:id="1788501201">
                                          <w:marLeft w:val="0"/>
                                          <w:marRight w:val="0"/>
                                          <w:marTop w:val="0"/>
                                          <w:marBottom w:val="0"/>
                                          <w:divBdr>
                                            <w:top w:val="none" w:sz="0" w:space="0" w:color="auto"/>
                                            <w:left w:val="none" w:sz="0" w:space="0" w:color="auto"/>
                                            <w:bottom w:val="none" w:sz="0" w:space="0" w:color="auto"/>
                                            <w:right w:val="none" w:sz="0" w:space="0" w:color="auto"/>
                                          </w:divBdr>
                                          <w:divsChild>
                                            <w:div w:id="251401740">
                                              <w:marLeft w:val="0"/>
                                              <w:marRight w:val="0"/>
                                              <w:marTop w:val="0"/>
                                              <w:marBottom w:val="0"/>
                                              <w:divBdr>
                                                <w:top w:val="none" w:sz="0" w:space="0" w:color="auto"/>
                                                <w:left w:val="none" w:sz="0" w:space="0" w:color="auto"/>
                                                <w:bottom w:val="none" w:sz="0" w:space="0" w:color="auto"/>
                                                <w:right w:val="none" w:sz="0" w:space="0" w:color="auto"/>
                                              </w:divBdr>
                                              <w:divsChild>
                                                <w:div w:id="542404025">
                                                  <w:marLeft w:val="0"/>
                                                  <w:marRight w:val="600"/>
                                                  <w:marTop w:val="0"/>
                                                  <w:marBottom w:val="0"/>
                                                  <w:divBdr>
                                                    <w:top w:val="none" w:sz="0" w:space="0" w:color="auto"/>
                                                    <w:left w:val="none" w:sz="0" w:space="0" w:color="auto"/>
                                                    <w:bottom w:val="none" w:sz="0" w:space="0" w:color="auto"/>
                                                    <w:right w:val="none" w:sz="0" w:space="0" w:color="auto"/>
                                                  </w:divBdr>
                                                  <w:divsChild>
                                                    <w:div w:id="1014764953">
                                                      <w:marLeft w:val="0"/>
                                                      <w:marRight w:val="0"/>
                                                      <w:marTop w:val="0"/>
                                                      <w:marBottom w:val="0"/>
                                                      <w:divBdr>
                                                        <w:top w:val="none" w:sz="0" w:space="0" w:color="auto"/>
                                                        <w:left w:val="none" w:sz="0" w:space="0" w:color="auto"/>
                                                        <w:bottom w:val="none" w:sz="0" w:space="0" w:color="auto"/>
                                                        <w:right w:val="none" w:sz="0" w:space="0" w:color="auto"/>
                                                      </w:divBdr>
                                                    </w:div>
                                                  </w:divsChild>
                                                </w:div>
                                                <w:div w:id="1546794033">
                                                  <w:marLeft w:val="0"/>
                                                  <w:marRight w:val="0"/>
                                                  <w:marTop w:val="0"/>
                                                  <w:marBottom w:val="0"/>
                                                  <w:divBdr>
                                                    <w:top w:val="none" w:sz="0" w:space="0" w:color="auto"/>
                                                    <w:left w:val="none" w:sz="0" w:space="0" w:color="auto"/>
                                                    <w:bottom w:val="none" w:sz="0" w:space="0" w:color="auto"/>
                                                    <w:right w:val="none" w:sz="0" w:space="0" w:color="auto"/>
                                                  </w:divBdr>
                                                  <w:divsChild>
                                                    <w:div w:id="1266419538">
                                                      <w:marLeft w:val="0"/>
                                                      <w:marRight w:val="0"/>
                                                      <w:marTop w:val="0"/>
                                                      <w:marBottom w:val="0"/>
                                                      <w:divBdr>
                                                        <w:top w:val="none" w:sz="0" w:space="0" w:color="auto"/>
                                                        <w:left w:val="none" w:sz="0" w:space="0" w:color="auto"/>
                                                        <w:bottom w:val="none" w:sz="0" w:space="0" w:color="auto"/>
                                                        <w:right w:val="none" w:sz="0" w:space="0" w:color="auto"/>
                                                      </w:divBdr>
                                                      <w:divsChild>
                                                        <w:div w:id="20208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7321">
                                                  <w:marLeft w:val="0"/>
                                                  <w:marRight w:val="0"/>
                                                  <w:marTop w:val="0"/>
                                                  <w:marBottom w:val="0"/>
                                                  <w:divBdr>
                                                    <w:top w:val="none" w:sz="0" w:space="0" w:color="auto"/>
                                                    <w:left w:val="none" w:sz="0" w:space="0" w:color="auto"/>
                                                    <w:bottom w:val="none" w:sz="0" w:space="0" w:color="auto"/>
                                                    <w:right w:val="none" w:sz="0" w:space="0" w:color="auto"/>
                                                  </w:divBdr>
                                                </w:div>
                                                <w:div w:id="856232033">
                                                  <w:marLeft w:val="0"/>
                                                  <w:marRight w:val="0"/>
                                                  <w:marTop w:val="0"/>
                                                  <w:marBottom w:val="0"/>
                                                  <w:divBdr>
                                                    <w:top w:val="none" w:sz="0" w:space="0" w:color="auto"/>
                                                    <w:left w:val="none" w:sz="0" w:space="0" w:color="auto"/>
                                                    <w:bottom w:val="none" w:sz="0" w:space="0" w:color="auto"/>
                                                    <w:right w:val="none" w:sz="0" w:space="0" w:color="auto"/>
                                                  </w:divBdr>
                                                  <w:divsChild>
                                                    <w:div w:id="477499765">
                                                      <w:marLeft w:val="600"/>
                                                      <w:marRight w:val="0"/>
                                                      <w:marTop w:val="0"/>
                                                      <w:marBottom w:val="240"/>
                                                      <w:divBdr>
                                                        <w:top w:val="none" w:sz="0" w:space="0" w:color="auto"/>
                                                        <w:left w:val="none" w:sz="0" w:space="0" w:color="auto"/>
                                                        <w:bottom w:val="none" w:sz="0" w:space="0" w:color="auto"/>
                                                        <w:right w:val="none" w:sz="0" w:space="0" w:color="auto"/>
                                                      </w:divBdr>
                                                    </w:div>
                                                  </w:divsChild>
                                                </w:div>
                                                <w:div w:id="1958679357">
                                                  <w:marLeft w:val="600"/>
                                                  <w:marRight w:val="0"/>
                                                  <w:marTop w:val="0"/>
                                                  <w:marBottom w:val="0"/>
                                                  <w:divBdr>
                                                    <w:top w:val="none" w:sz="0" w:space="0" w:color="auto"/>
                                                    <w:left w:val="none" w:sz="0" w:space="0" w:color="auto"/>
                                                    <w:bottom w:val="none" w:sz="0" w:space="0" w:color="auto"/>
                                                    <w:right w:val="none" w:sz="0" w:space="0" w:color="auto"/>
                                                  </w:divBdr>
                                                </w:div>
                                                <w:div w:id="212736799">
                                                  <w:marLeft w:val="0"/>
                                                  <w:marRight w:val="427"/>
                                                  <w:marTop w:val="420"/>
                                                  <w:marBottom w:val="420"/>
                                                  <w:divBdr>
                                                    <w:top w:val="none" w:sz="0" w:space="0" w:color="auto"/>
                                                    <w:left w:val="none" w:sz="0" w:space="0" w:color="auto"/>
                                                    <w:bottom w:val="none" w:sz="0" w:space="0" w:color="auto"/>
                                                    <w:right w:val="none" w:sz="0" w:space="0" w:color="auto"/>
                                                  </w:divBdr>
                                                  <w:divsChild>
                                                    <w:div w:id="670566481">
                                                      <w:marLeft w:val="0"/>
                                                      <w:marRight w:val="0"/>
                                                      <w:marTop w:val="0"/>
                                                      <w:marBottom w:val="0"/>
                                                      <w:divBdr>
                                                        <w:top w:val="none" w:sz="0" w:space="0" w:color="auto"/>
                                                        <w:left w:val="none" w:sz="0" w:space="0" w:color="auto"/>
                                                        <w:bottom w:val="none" w:sz="0" w:space="0" w:color="auto"/>
                                                        <w:right w:val="none" w:sz="0" w:space="0" w:color="auto"/>
                                                      </w:divBdr>
                                                    </w:div>
                                                  </w:divsChild>
                                                </w:div>
                                                <w:div w:id="2132361985">
                                                  <w:marLeft w:val="0"/>
                                                  <w:marRight w:val="0"/>
                                                  <w:marTop w:val="0"/>
                                                  <w:marBottom w:val="0"/>
                                                  <w:divBdr>
                                                    <w:top w:val="none" w:sz="0" w:space="0" w:color="auto"/>
                                                    <w:left w:val="none" w:sz="0" w:space="0" w:color="auto"/>
                                                    <w:bottom w:val="none" w:sz="0" w:space="0" w:color="auto"/>
                                                    <w:right w:val="none" w:sz="0" w:space="0" w:color="auto"/>
                                                  </w:divBdr>
                                                </w:div>
                                                <w:div w:id="458449664">
                                                  <w:marLeft w:val="0"/>
                                                  <w:marRight w:val="0"/>
                                                  <w:marTop w:val="0"/>
                                                  <w:marBottom w:val="0"/>
                                                  <w:divBdr>
                                                    <w:top w:val="none" w:sz="0" w:space="0" w:color="auto"/>
                                                    <w:left w:val="none" w:sz="0" w:space="0" w:color="auto"/>
                                                    <w:bottom w:val="none" w:sz="0" w:space="0" w:color="auto"/>
                                                    <w:right w:val="none" w:sz="0" w:space="0" w:color="auto"/>
                                                  </w:divBdr>
                                                </w:div>
                                                <w:div w:id="206652140">
                                                  <w:marLeft w:val="0"/>
                                                  <w:marRight w:val="0"/>
                                                  <w:marTop w:val="0"/>
                                                  <w:marBottom w:val="0"/>
                                                  <w:divBdr>
                                                    <w:top w:val="none" w:sz="0" w:space="0" w:color="auto"/>
                                                    <w:left w:val="none" w:sz="0" w:space="0" w:color="auto"/>
                                                    <w:bottom w:val="none" w:sz="0" w:space="0" w:color="auto"/>
                                                    <w:right w:val="none" w:sz="0" w:space="0" w:color="auto"/>
                                                  </w:divBdr>
                                                </w:div>
                                                <w:div w:id="1799831352">
                                                  <w:marLeft w:val="0"/>
                                                  <w:marRight w:val="0"/>
                                                  <w:marTop w:val="0"/>
                                                  <w:marBottom w:val="0"/>
                                                  <w:divBdr>
                                                    <w:top w:val="none" w:sz="0" w:space="0" w:color="auto"/>
                                                    <w:left w:val="none" w:sz="0" w:space="0" w:color="auto"/>
                                                    <w:bottom w:val="none" w:sz="0" w:space="0" w:color="auto"/>
                                                    <w:right w:val="none" w:sz="0" w:space="0" w:color="auto"/>
                                                  </w:divBdr>
                                                </w:div>
                                                <w:div w:id="1955941718">
                                                  <w:marLeft w:val="0"/>
                                                  <w:marRight w:val="0"/>
                                                  <w:marTop w:val="0"/>
                                                  <w:marBottom w:val="0"/>
                                                  <w:divBdr>
                                                    <w:top w:val="none" w:sz="0" w:space="0" w:color="auto"/>
                                                    <w:left w:val="none" w:sz="0" w:space="0" w:color="auto"/>
                                                    <w:bottom w:val="none" w:sz="0" w:space="0" w:color="auto"/>
                                                    <w:right w:val="none" w:sz="0" w:space="0" w:color="auto"/>
                                                  </w:divBdr>
                                                </w:div>
                                                <w:div w:id="22636543">
                                                  <w:marLeft w:val="0"/>
                                                  <w:marRight w:val="0"/>
                                                  <w:marTop w:val="0"/>
                                                  <w:marBottom w:val="0"/>
                                                  <w:divBdr>
                                                    <w:top w:val="none" w:sz="0" w:space="0" w:color="auto"/>
                                                    <w:left w:val="none" w:sz="0" w:space="0" w:color="auto"/>
                                                    <w:bottom w:val="none" w:sz="0" w:space="0" w:color="auto"/>
                                                    <w:right w:val="none" w:sz="0" w:space="0" w:color="auto"/>
                                                  </w:divBdr>
                                                </w:div>
                                                <w:div w:id="1499811820">
                                                  <w:marLeft w:val="0"/>
                                                  <w:marRight w:val="0"/>
                                                  <w:marTop w:val="0"/>
                                                  <w:marBottom w:val="0"/>
                                                  <w:divBdr>
                                                    <w:top w:val="none" w:sz="0" w:space="0" w:color="auto"/>
                                                    <w:left w:val="none" w:sz="0" w:space="0" w:color="auto"/>
                                                    <w:bottom w:val="none" w:sz="0" w:space="0" w:color="auto"/>
                                                    <w:right w:val="none" w:sz="0" w:space="0" w:color="auto"/>
                                                  </w:divBdr>
                                                </w:div>
                                                <w:div w:id="491986836">
                                                  <w:marLeft w:val="0"/>
                                                  <w:marRight w:val="427"/>
                                                  <w:marTop w:val="750"/>
                                                  <w:marBottom w:val="0"/>
                                                  <w:divBdr>
                                                    <w:top w:val="none" w:sz="0" w:space="0" w:color="auto"/>
                                                    <w:left w:val="none" w:sz="0" w:space="0" w:color="auto"/>
                                                    <w:bottom w:val="none" w:sz="0" w:space="0" w:color="auto"/>
                                                    <w:right w:val="none" w:sz="0" w:space="0" w:color="auto"/>
                                                  </w:divBdr>
                                                  <w:divsChild>
                                                    <w:div w:id="1224440124">
                                                      <w:marLeft w:val="450"/>
                                                      <w:marRight w:val="450"/>
                                                      <w:marTop w:val="0"/>
                                                      <w:marBottom w:val="0"/>
                                                      <w:divBdr>
                                                        <w:top w:val="none" w:sz="0" w:space="0" w:color="auto"/>
                                                        <w:left w:val="none" w:sz="0" w:space="0" w:color="auto"/>
                                                        <w:bottom w:val="none" w:sz="0" w:space="0" w:color="auto"/>
                                                        <w:right w:val="none" w:sz="0" w:space="0" w:color="auto"/>
                                                      </w:divBdr>
                                                      <w:divsChild>
                                                        <w:div w:id="9376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1498">
                                              <w:marLeft w:val="0"/>
                                              <w:marRight w:val="0"/>
                                              <w:marTop w:val="300"/>
                                              <w:marBottom w:val="300"/>
                                              <w:divBdr>
                                                <w:top w:val="single" w:sz="6" w:space="15" w:color="DDDDDD"/>
                                                <w:left w:val="none" w:sz="0" w:space="0" w:color="auto"/>
                                                <w:bottom w:val="none" w:sz="0" w:space="0" w:color="auto"/>
                                                <w:right w:val="none" w:sz="0" w:space="0" w:color="auto"/>
                                              </w:divBdr>
                                              <w:divsChild>
                                                <w:div w:id="1347903320">
                                                  <w:marLeft w:val="0"/>
                                                  <w:marRight w:val="432"/>
                                                  <w:marTop w:val="0"/>
                                                  <w:marBottom w:val="0"/>
                                                  <w:divBdr>
                                                    <w:top w:val="none" w:sz="0" w:space="0" w:color="auto"/>
                                                    <w:left w:val="none" w:sz="0" w:space="0" w:color="auto"/>
                                                    <w:bottom w:val="none" w:sz="0" w:space="0" w:color="auto"/>
                                                    <w:right w:val="none" w:sz="0" w:space="0" w:color="auto"/>
                                                  </w:divBdr>
                                                </w:div>
                                              </w:divsChild>
                                            </w:div>
                                          </w:divsChild>
                                        </w:div>
                                      </w:divsChild>
                                    </w:div>
                                    <w:div w:id="522329989">
                                      <w:marLeft w:val="0"/>
                                      <w:marRight w:val="0"/>
                                      <w:marTop w:val="0"/>
                                      <w:marBottom w:val="0"/>
                                      <w:divBdr>
                                        <w:top w:val="none" w:sz="0" w:space="0" w:color="auto"/>
                                        <w:left w:val="none" w:sz="0" w:space="0" w:color="auto"/>
                                        <w:bottom w:val="none" w:sz="0" w:space="0" w:color="auto"/>
                                        <w:right w:val="none" w:sz="0" w:space="0" w:color="auto"/>
                                      </w:divBdr>
                                      <w:divsChild>
                                        <w:div w:id="2038919904">
                                          <w:marLeft w:val="0"/>
                                          <w:marRight w:val="0"/>
                                          <w:marTop w:val="0"/>
                                          <w:marBottom w:val="450"/>
                                          <w:divBdr>
                                            <w:top w:val="none" w:sz="0" w:space="0" w:color="auto"/>
                                            <w:left w:val="none" w:sz="0" w:space="0" w:color="auto"/>
                                            <w:bottom w:val="none" w:sz="0" w:space="0" w:color="auto"/>
                                            <w:right w:val="none" w:sz="0" w:space="0" w:color="auto"/>
                                          </w:divBdr>
                                          <w:divsChild>
                                            <w:div w:id="1013143977">
                                              <w:marLeft w:val="0"/>
                                              <w:marRight w:val="0"/>
                                              <w:marTop w:val="0"/>
                                              <w:marBottom w:val="0"/>
                                              <w:divBdr>
                                                <w:top w:val="none" w:sz="0" w:space="0" w:color="auto"/>
                                                <w:left w:val="none" w:sz="0" w:space="0" w:color="auto"/>
                                                <w:bottom w:val="single" w:sz="6" w:space="0" w:color="DDDDDD"/>
                                                <w:right w:val="none" w:sz="0" w:space="0" w:color="auto"/>
                                              </w:divBdr>
                                            </w:div>
                                            <w:div w:id="711199004">
                                              <w:marLeft w:val="0"/>
                                              <w:marRight w:val="0"/>
                                              <w:marTop w:val="0"/>
                                              <w:marBottom w:val="0"/>
                                              <w:divBdr>
                                                <w:top w:val="none" w:sz="0" w:space="0" w:color="auto"/>
                                                <w:left w:val="none" w:sz="0" w:space="0" w:color="auto"/>
                                                <w:bottom w:val="none" w:sz="0" w:space="0" w:color="auto"/>
                                                <w:right w:val="none" w:sz="0" w:space="0" w:color="auto"/>
                                              </w:divBdr>
                                              <w:divsChild>
                                                <w:div w:id="1074279925">
                                                  <w:marLeft w:val="0"/>
                                                  <w:marRight w:val="0"/>
                                                  <w:marTop w:val="0"/>
                                                  <w:marBottom w:val="0"/>
                                                  <w:divBdr>
                                                    <w:top w:val="none" w:sz="0" w:space="0" w:color="auto"/>
                                                    <w:left w:val="none" w:sz="0" w:space="0" w:color="auto"/>
                                                    <w:bottom w:val="none" w:sz="0" w:space="0" w:color="auto"/>
                                                    <w:right w:val="none" w:sz="0" w:space="0" w:color="auto"/>
                                                  </w:divBdr>
                                                </w:div>
                                                <w:div w:id="29275267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31497789">
                                          <w:marLeft w:val="0"/>
                                          <w:marRight w:val="0"/>
                                          <w:marTop w:val="0"/>
                                          <w:marBottom w:val="450"/>
                                          <w:divBdr>
                                            <w:top w:val="none" w:sz="0" w:space="0" w:color="auto"/>
                                            <w:left w:val="none" w:sz="0" w:space="0" w:color="auto"/>
                                            <w:bottom w:val="none" w:sz="0" w:space="0" w:color="auto"/>
                                            <w:right w:val="none" w:sz="0" w:space="0" w:color="auto"/>
                                          </w:divBdr>
                                          <w:divsChild>
                                            <w:div w:id="659692542">
                                              <w:marLeft w:val="0"/>
                                              <w:marRight w:val="0"/>
                                              <w:marTop w:val="0"/>
                                              <w:marBottom w:val="0"/>
                                              <w:divBdr>
                                                <w:top w:val="none" w:sz="0" w:space="0" w:color="auto"/>
                                                <w:left w:val="none" w:sz="0" w:space="0" w:color="auto"/>
                                                <w:bottom w:val="single" w:sz="6" w:space="0" w:color="DDDDDD"/>
                                                <w:right w:val="none" w:sz="0" w:space="0" w:color="auto"/>
                                              </w:divBdr>
                                            </w:div>
                                            <w:div w:id="1699041371">
                                              <w:marLeft w:val="0"/>
                                              <w:marRight w:val="0"/>
                                              <w:marTop w:val="0"/>
                                              <w:marBottom w:val="0"/>
                                              <w:divBdr>
                                                <w:top w:val="none" w:sz="0" w:space="0" w:color="auto"/>
                                                <w:left w:val="none" w:sz="0" w:space="0" w:color="auto"/>
                                                <w:bottom w:val="none" w:sz="0" w:space="0" w:color="auto"/>
                                                <w:right w:val="none" w:sz="0" w:space="0" w:color="auto"/>
                                              </w:divBdr>
                                              <w:divsChild>
                                                <w:div w:id="1818379944">
                                                  <w:marLeft w:val="0"/>
                                                  <w:marRight w:val="0"/>
                                                  <w:marTop w:val="0"/>
                                                  <w:marBottom w:val="0"/>
                                                  <w:divBdr>
                                                    <w:top w:val="none" w:sz="0" w:space="0" w:color="auto"/>
                                                    <w:left w:val="none" w:sz="0" w:space="0" w:color="auto"/>
                                                    <w:bottom w:val="none" w:sz="0" w:space="0" w:color="auto"/>
                                                    <w:right w:val="none" w:sz="0" w:space="0" w:color="auto"/>
                                                  </w:divBdr>
                                                </w:div>
                                                <w:div w:id="118759968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26468775">
                                          <w:marLeft w:val="0"/>
                                          <w:marRight w:val="0"/>
                                          <w:marTop w:val="0"/>
                                          <w:marBottom w:val="450"/>
                                          <w:divBdr>
                                            <w:top w:val="none" w:sz="0" w:space="0" w:color="auto"/>
                                            <w:left w:val="none" w:sz="0" w:space="0" w:color="auto"/>
                                            <w:bottom w:val="none" w:sz="0" w:space="0" w:color="auto"/>
                                            <w:right w:val="none" w:sz="0" w:space="0" w:color="auto"/>
                                          </w:divBdr>
                                          <w:divsChild>
                                            <w:div w:id="9263583">
                                              <w:marLeft w:val="0"/>
                                              <w:marRight w:val="0"/>
                                              <w:marTop w:val="0"/>
                                              <w:marBottom w:val="0"/>
                                              <w:divBdr>
                                                <w:top w:val="none" w:sz="0" w:space="0" w:color="auto"/>
                                                <w:left w:val="none" w:sz="0" w:space="0" w:color="auto"/>
                                                <w:bottom w:val="single" w:sz="6" w:space="0" w:color="DDDDDD"/>
                                                <w:right w:val="none" w:sz="0" w:space="0" w:color="auto"/>
                                              </w:divBdr>
                                            </w:div>
                                            <w:div w:id="584535608">
                                              <w:marLeft w:val="0"/>
                                              <w:marRight w:val="0"/>
                                              <w:marTop w:val="0"/>
                                              <w:marBottom w:val="0"/>
                                              <w:divBdr>
                                                <w:top w:val="none" w:sz="0" w:space="0" w:color="auto"/>
                                                <w:left w:val="none" w:sz="0" w:space="0" w:color="auto"/>
                                                <w:bottom w:val="none" w:sz="0" w:space="0" w:color="auto"/>
                                                <w:right w:val="none" w:sz="0" w:space="0" w:color="auto"/>
                                              </w:divBdr>
                                              <w:divsChild>
                                                <w:div w:id="1833058408">
                                                  <w:marLeft w:val="0"/>
                                                  <w:marRight w:val="0"/>
                                                  <w:marTop w:val="0"/>
                                                  <w:marBottom w:val="0"/>
                                                  <w:divBdr>
                                                    <w:top w:val="none" w:sz="0" w:space="0" w:color="auto"/>
                                                    <w:left w:val="none" w:sz="0" w:space="0" w:color="auto"/>
                                                    <w:bottom w:val="none" w:sz="0" w:space="0" w:color="auto"/>
                                                    <w:right w:val="none" w:sz="0" w:space="0" w:color="auto"/>
                                                  </w:divBdr>
                                                </w:div>
                                                <w:div w:id="60555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86259986">
                                          <w:marLeft w:val="0"/>
                                          <w:marRight w:val="0"/>
                                          <w:marTop w:val="0"/>
                                          <w:marBottom w:val="450"/>
                                          <w:divBdr>
                                            <w:top w:val="none" w:sz="0" w:space="0" w:color="auto"/>
                                            <w:left w:val="none" w:sz="0" w:space="0" w:color="auto"/>
                                            <w:bottom w:val="none" w:sz="0" w:space="0" w:color="auto"/>
                                            <w:right w:val="none" w:sz="0" w:space="0" w:color="auto"/>
                                          </w:divBdr>
                                          <w:divsChild>
                                            <w:div w:id="2005931338">
                                              <w:marLeft w:val="0"/>
                                              <w:marRight w:val="0"/>
                                              <w:marTop w:val="0"/>
                                              <w:marBottom w:val="0"/>
                                              <w:divBdr>
                                                <w:top w:val="none" w:sz="0" w:space="0" w:color="auto"/>
                                                <w:left w:val="none" w:sz="0" w:space="0" w:color="auto"/>
                                                <w:bottom w:val="single" w:sz="6" w:space="0" w:color="DDDDDD"/>
                                                <w:right w:val="none" w:sz="0" w:space="0" w:color="auto"/>
                                              </w:divBdr>
                                            </w:div>
                                            <w:div w:id="21563532">
                                              <w:marLeft w:val="0"/>
                                              <w:marRight w:val="0"/>
                                              <w:marTop w:val="0"/>
                                              <w:marBottom w:val="0"/>
                                              <w:divBdr>
                                                <w:top w:val="none" w:sz="0" w:space="0" w:color="auto"/>
                                                <w:left w:val="none" w:sz="0" w:space="0" w:color="auto"/>
                                                <w:bottom w:val="none" w:sz="0" w:space="0" w:color="auto"/>
                                                <w:right w:val="none" w:sz="0" w:space="0" w:color="auto"/>
                                              </w:divBdr>
                                              <w:divsChild>
                                                <w:div w:id="890311469">
                                                  <w:marLeft w:val="0"/>
                                                  <w:marRight w:val="0"/>
                                                  <w:marTop w:val="0"/>
                                                  <w:marBottom w:val="0"/>
                                                  <w:divBdr>
                                                    <w:top w:val="none" w:sz="0" w:space="0" w:color="auto"/>
                                                    <w:left w:val="none" w:sz="0" w:space="0" w:color="auto"/>
                                                    <w:bottom w:val="none" w:sz="0" w:space="0" w:color="auto"/>
                                                    <w:right w:val="none" w:sz="0" w:space="0" w:color="auto"/>
                                                  </w:divBdr>
                                                </w:div>
                                                <w:div w:id="8492173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48352706">
                                          <w:marLeft w:val="0"/>
                                          <w:marRight w:val="0"/>
                                          <w:marTop w:val="0"/>
                                          <w:marBottom w:val="450"/>
                                          <w:divBdr>
                                            <w:top w:val="none" w:sz="0" w:space="0" w:color="auto"/>
                                            <w:left w:val="none" w:sz="0" w:space="0" w:color="auto"/>
                                            <w:bottom w:val="none" w:sz="0" w:space="0" w:color="auto"/>
                                            <w:right w:val="none" w:sz="0" w:space="0" w:color="auto"/>
                                          </w:divBdr>
                                          <w:divsChild>
                                            <w:div w:id="321931230">
                                              <w:marLeft w:val="0"/>
                                              <w:marRight w:val="0"/>
                                              <w:marTop w:val="0"/>
                                              <w:marBottom w:val="0"/>
                                              <w:divBdr>
                                                <w:top w:val="none" w:sz="0" w:space="0" w:color="auto"/>
                                                <w:left w:val="none" w:sz="0" w:space="0" w:color="auto"/>
                                                <w:bottom w:val="single" w:sz="6" w:space="0" w:color="DDDDDD"/>
                                                <w:right w:val="none" w:sz="0" w:space="0" w:color="auto"/>
                                              </w:divBdr>
                                            </w:div>
                                            <w:div w:id="550848613">
                                              <w:marLeft w:val="0"/>
                                              <w:marRight w:val="0"/>
                                              <w:marTop w:val="0"/>
                                              <w:marBottom w:val="0"/>
                                              <w:divBdr>
                                                <w:top w:val="none" w:sz="0" w:space="0" w:color="auto"/>
                                                <w:left w:val="none" w:sz="0" w:space="0" w:color="auto"/>
                                                <w:bottom w:val="none" w:sz="0" w:space="0" w:color="auto"/>
                                                <w:right w:val="none" w:sz="0" w:space="0" w:color="auto"/>
                                              </w:divBdr>
                                              <w:divsChild>
                                                <w:div w:id="592863852">
                                                  <w:marLeft w:val="0"/>
                                                  <w:marRight w:val="0"/>
                                                  <w:marTop w:val="0"/>
                                                  <w:marBottom w:val="0"/>
                                                  <w:divBdr>
                                                    <w:top w:val="none" w:sz="0" w:space="0" w:color="auto"/>
                                                    <w:left w:val="none" w:sz="0" w:space="0" w:color="auto"/>
                                                    <w:bottom w:val="none" w:sz="0" w:space="0" w:color="auto"/>
                                                    <w:right w:val="none" w:sz="0" w:space="0" w:color="auto"/>
                                                  </w:divBdr>
                                                </w:div>
                                                <w:div w:id="19775692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963728922">
                                          <w:marLeft w:val="0"/>
                                          <w:marRight w:val="0"/>
                                          <w:marTop w:val="0"/>
                                          <w:marBottom w:val="450"/>
                                          <w:divBdr>
                                            <w:top w:val="none" w:sz="0" w:space="0" w:color="auto"/>
                                            <w:left w:val="none" w:sz="0" w:space="0" w:color="auto"/>
                                            <w:bottom w:val="none" w:sz="0" w:space="0" w:color="auto"/>
                                            <w:right w:val="none" w:sz="0" w:space="0" w:color="auto"/>
                                          </w:divBdr>
                                          <w:divsChild>
                                            <w:div w:id="2026207914">
                                              <w:marLeft w:val="0"/>
                                              <w:marRight w:val="0"/>
                                              <w:marTop w:val="0"/>
                                              <w:marBottom w:val="0"/>
                                              <w:divBdr>
                                                <w:top w:val="none" w:sz="0" w:space="0" w:color="auto"/>
                                                <w:left w:val="none" w:sz="0" w:space="0" w:color="auto"/>
                                                <w:bottom w:val="single" w:sz="6" w:space="0" w:color="DDDDDD"/>
                                                <w:right w:val="none" w:sz="0" w:space="0" w:color="auto"/>
                                              </w:divBdr>
                                            </w:div>
                                            <w:div w:id="277225903">
                                              <w:marLeft w:val="0"/>
                                              <w:marRight w:val="0"/>
                                              <w:marTop w:val="0"/>
                                              <w:marBottom w:val="0"/>
                                              <w:divBdr>
                                                <w:top w:val="none" w:sz="0" w:space="0" w:color="auto"/>
                                                <w:left w:val="none" w:sz="0" w:space="0" w:color="auto"/>
                                                <w:bottom w:val="none" w:sz="0" w:space="0" w:color="auto"/>
                                                <w:right w:val="none" w:sz="0" w:space="0" w:color="auto"/>
                                              </w:divBdr>
                                              <w:divsChild>
                                                <w:div w:id="1917090936">
                                                  <w:marLeft w:val="0"/>
                                                  <w:marRight w:val="0"/>
                                                  <w:marTop w:val="0"/>
                                                  <w:marBottom w:val="0"/>
                                                  <w:divBdr>
                                                    <w:top w:val="none" w:sz="0" w:space="0" w:color="auto"/>
                                                    <w:left w:val="none" w:sz="0" w:space="0" w:color="auto"/>
                                                    <w:bottom w:val="none" w:sz="0" w:space="0" w:color="auto"/>
                                                    <w:right w:val="none" w:sz="0" w:space="0" w:color="auto"/>
                                                  </w:divBdr>
                                                </w:div>
                                                <w:div w:id="6374228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764309126">
                                          <w:marLeft w:val="0"/>
                                          <w:marRight w:val="0"/>
                                          <w:marTop w:val="0"/>
                                          <w:marBottom w:val="450"/>
                                          <w:divBdr>
                                            <w:top w:val="none" w:sz="0" w:space="0" w:color="auto"/>
                                            <w:left w:val="none" w:sz="0" w:space="0" w:color="auto"/>
                                            <w:bottom w:val="none" w:sz="0" w:space="0" w:color="auto"/>
                                            <w:right w:val="none" w:sz="0" w:space="0" w:color="auto"/>
                                          </w:divBdr>
                                          <w:divsChild>
                                            <w:div w:id="1106460903">
                                              <w:marLeft w:val="0"/>
                                              <w:marRight w:val="0"/>
                                              <w:marTop w:val="0"/>
                                              <w:marBottom w:val="0"/>
                                              <w:divBdr>
                                                <w:top w:val="none" w:sz="0" w:space="0" w:color="auto"/>
                                                <w:left w:val="none" w:sz="0" w:space="0" w:color="auto"/>
                                                <w:bottom w:val="single" w:sz="6" w:space="0" w:color="DDDDDD"/>
                                                <w:right w:val="none" w:sz="0" w:space="0" w:color="auto"/>
                                              </w:divBdr>
                                            </w:div>
                                            <w:div w:id="1001930444">
                                              <w:marLeft w:val="0"/>
                                              <w:marRight w:val="0"/>
                                              <w:marTop w:val="0"/>
                                              <w:marBottom w:val="0"/>
                                              <w:divBdr>
                                                <w:top w:val="none" w:sz="0" w:space="0" w:color="auto"/>
                                                <w:left w:val="none" w:sz="0" w:space="0" w:color="auto"/>
                                                <w:bottom w:val="none" w:sz="0" w:space="0" w:color="auto"/>
                                                <w:right w:val="none" w:sz="0" w:space="0" w:color="auto"/>
                                              </w:divBdr>
                                              <w:divsChild>
                                                <w:div w:id="2082486745">
                                                  <w:marLeft w:val="0"/>
                                                  <w:marRight w:val="0"/>
                                                  <w:marTop w:val="0"/>
                                                  <w:marBottom w:val="0"/>
                                                  <w:divBdr>
                                                    <w:top w:val="none" w:sz="0" w:space="0" w:color="auto"/>
                                                    <w:left w:val="none" w:sz="0" w:space="0" w:color="auto"/>
                                                    <w:bottom w:val="none" w:sz="0" w:space="0" w:color="auto"/>
                                                    <w:right w:val="none" w:sz="0" w:space="0" w:color="auto"/>
                                                  </w:divBdr>
                                                </w:div>
                                                <w:div w:id="154089605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01117180">
                                          <w:marLeft w:val="0"/>
                                          <w:marRight w:val="0"/>
                                          <w:marTop w:val="0"/>
                                          <w:marBottom w:val="450"/>
                                          <w:divBdr>
                                            <w:top w:val="none" w:sz="0" w:space="0" w:color="auto"/>
                                            <w:left w:val="none" w:sz="0" w:space="0" w:color="auto"/>
                                            <w:bottom w:val="none" w:sz="0" w:space="0" w:color="auto"/>
                                            <w:right w:val="none" w:sz="0" w:space="0" w:color="auto"/>
                                          </w:divBdr>
                                          <w:divsChild>
                                            <w:div w:id="1036275211">
                                              <w:marLeft w:val="0"/>
                                              <w:marRight w:val="0"/>
                                              <w:marTop w:val="0"/>
                                              <w:marBottom w:val="0"/>
                                              <w:divBdr>
                                                <w:top w:val="none" w:sz="0" w:space="0" w:color="auto"/>
                                                <w:left w:val="none" w:sz="0" w:space="0" w:color="auto"/>
                                                <w:bottom w:val="single" w:sz="6" w:space="0" w:color="DDDDDD"/>
                                                <w:right w:val="none" w:sz="0" w:space="0" w:color="auto"/>
                                              </w:divBdr>
                                            </w:div>
                                            <w:div w:id="507259632">
                                              <w:marLeft w:val="0"/>
                                              <w:marRight w:val="0"/>
                                              <w:marTop w:val="0"/>
                                              <w:marBottom w:val="0"/>
                                              <w:divBdr>
                                                <w:top w:val="none" w:sz="0" w:space="0" w:color="auto"/>
                                                <w:left w:val="none" w:sz="0" w:space="0" w:color="auto"/>
                                                <w:bottom w:val="none" w:sz="0" w:space="0" w:color="auto"/>
                                                <w:right w:val="none" w:sz="0" w:space="0" w:color="auto"/>
                                              </w:divBdr>
                                              <w:divsChild>
                                                <w:div w:id="315114533">
                                                  <w:marLeft w:val="0"/>
                                                  <w:marRight w:val="0"/>
                                                  <w:marTop w:val="0"/>
                                                  <w:marBottom w:val="0"/>
                                                  <w:divBdr>
                                                    <w:top w:val="none" w:sz="0" w:space="0" w:color="auto"/>
                                                    <w:left w:val="none" w:sz="0" w:space="0" w:color="auto"/>
                                                    <w:bottom w:val="none" w:sz="0" w:space="0" w:color="auto"/>
                                                    <w:right w:val="none" w:sz="0" w:space="0" w:color="auto"/>
                                                  </w:divBdr>
                                                </w:div>
                                                <w:div w:id="15473741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115635142">
                                          <w:marLeft w:val="0"/>
                                          <w:marRight w:val="0"/>
                                          <w:marTop w:val="0"/>
                                          <w:marBottom w:val="450"/>
                                          <w:divBdr>
                                            <w:top w:val="none" w:sz="0" w:space="0" w:color="auto"/>
                                            <w:left w:val="none" w:sz="0" w:space="0" w:color="auto"/>
                                            <w:bottom w:val="none" w:sz="0" w:space="0" w:color="auto"/>
                                            <w:right w:val="none" w:sz="0" w:space="0" w:color="auto"/>
                                          </w:divBdr>
                                          <w:divsChild>
                                            <w:div w:id="1606231957">
                                              <w:marLeft w:val="0"/>
                                              <w:marRight w:val="0"/>
                                              <w:marTop w:val="0"/>
                                              <w:marBottom w:val="0"/>
                                              <w:divBdr>
                                                <w:top w:val="none" w:sz="0" w:space="0" w:color="auto"/>
                                                <w:left w:val="none" w:sz="0" w:space="0" w:color="auto"/>
                                                <w:bottom w:val="single" w:sz="6" w:space="0" w:color="DDDDDD"/>
                                                <w:right w:val="none" w:sz="0" w:space="0" w:color="auto"/>
                                              </w:divBdr>
                                            </w:div>
                                            <w:div w:id="1641494155">
                                              <w:marLeft w:val="0"/>
                                              <w:marRight w:val="0"/>
                                              <w:marTop w:val="0"/>
                                              <w:marBottom w:val="0"/>
                                              <w:divBdr>
                                                <w:top w:val="none" w:sz="0" w:space="0" w:color="auto"/>
                                                <w:left w:val="none" w:sz="0" w:space="0" w:color="auto"/>
                                                <w:bottom w:val="none" w:sz="0" w:space="0" w:color="auto"/>
                                                <w:right w:val="none" w:sz="0" w:space="0" w:color="auto"/>
                                              </w:divBdr>
                                              <w:divsChild>
                                                <w:div w:id="384522297">
                                                  <w:marLeft w:val="0"/>
                                                  <w:marRight w:val="0"/>
                                                  <w:marTop w:val="0"/>
                                                  <w:marBottom w:val="0"/>
                                                  <w:divBdr>
                                                    <w:top w:val="none" w:sz="0" w:space="0" w:color="auto"/>
                                                    <w:left w:val="none" w:sz="0" w:space="0" w:color="auto"/>
                                                    <w:bottom w:val="none" w:sz="0" w:space="0" w:color="auto"/>
                                                    <w:right w:val="none" w:sz="0" w:space="0" w:color="auto"/>
                                                  </w:divBdr>
                                                </w:div>
                                                <w:div w:id="8808255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8365019">
                                          <w:marLeft w:val="0"/>
                                          <w:marRight w:val="0"/>
                                          <w:marTop w:val="0"/>
                                          <w:marBottom w:val="450"/>
                                          <w:divBdr>
                                            <w:top w:val="none" w:sz="0" w:space="0" w:color="auto"/>
                                            <w:left w:val="none" w:sz="0" w:space="0" w:color="auto"/>
                                            <w:bottom w:val="none" w:sz="0" w:space="0" w:color="auto"/>
                                            <w:right w:val="none" w:sz="0" w:space="0" w:color="auto"/>
                                          </w:divBdr>
                                          <w:divsChild>
                                            <w:div w:id="1141457048">
                                              <w:marLeft w:val="0"/>
                                              <w:marRight w:val="0"/>
                                              <w:marTop w:val="0"/>
                                              <w:marBottom w:val="0"/>
                                              <w:divBdr>
                                                <w:top w:val="none" w:sz="0" w:space="0" w:color="auto"/>
                                                <w:left w:val="none" w:sz="0" w:space="0" w:color="auto"/>
                                                <w:bottom w:val="single" w:sz="6" w:space="0" w:color="DDDDDD"/>
                                                <w:right w:val="none" w:sz="0" w:space="0" w:color="auto"/>
                                              </w:divBdr>
                                            </w:div>
                                            <w:div w:id="1970087872">
                                              <w:marLeft w:val="0"/>
                                              <w:marRight w:val="0"/>
                                              <w:marTop w:val="0"/>
                                              <w:marBottom w:val="0"/>
                                              <w:divBdr>
                                                <w:top w:val="none" w:sz="0" w:space="0" w:color="auto"/>
                                                <w:left w:val="none" w:sz="0" w:space="0" w:color="auto"/>
                                                <w:bottom w:val="none" w:sz="0" w:space="0" w:color="auto"/>
                                                <w:right w:val="none" w:sz="0" w:space="0" w:color="auto"/>
                                              </w:divBdr>
                                              <w:divsChild>
                                                <w:div w:id="783429956">
                                                  <w:marLeft w:val="0"/>
                                                  <w:marRight w:val="0"/>
                                                  <w:marTop w:val="0"/>
                                                  <w:marBottom w:val="0"/>
                                                  <w:divBdr>
                                                    <w:top w:val="none" w:sz="0" w:space="0" w:color="auto"/>
                                                    <w:left w:val="none" w:sz="0" w:space="0" w:color="auto"/>
                                                    <w:bottom w:val="none" w:sz="0" w:space="0" w:color="auto"/>
                                                    <w:right w:val="none" w:sz="0" w:space="0" w:color="auto"/>
                                                  </w:divBdr>
                                                </w:div>
                                                <w:div w:id="1916521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30066840">
                                          <w:marLeft w:val="0"/>
                                          <w:marRight w:val="0"/>
                                          <w:marTop w:val="0"/>
                                          <w:marBottom w:val="450"/>
                                          <w:divBdr>
                                            <w:top w:val="none" w:sz="0" w:space="0" w:color="auto"/>
                                            <w:left w:val="none" w:sz="0" w:space="0" w:color="auto"/>
                                            <w:bottom w:val="none" w:sz="0" w:space="0" w:color="auto"/>
                                            <w:right w:val="none" w:sz="0" w:space="0" w:color="auto"/>
                                          </w:divBdr>
                                          <w:divsChild>
                                            <w:div w:id="1086998602">
                                              <w:marLeft w:val="0"/>
                                              <w:marRight w:val="0"/>
                                              <w:marTop w:val="0"/>
                                              <w:marBottom w:val="0"/>
                                              <w:divBdr>
                                                <w:top w:val="none" w:sz="0" w:space="0" w:color="auto"/>
                                                <w:left w:val="none" w:sz="0" w:space="0" w:color="auto"/>
                                                <w:bottom w:val="single" w:sz="6" w:space="0" w:color="DDDDDD"/>
                                                <w:right w:val="none" w:sz="0" w:space="0" w:color="auto"/>
                                              </w:divBdr>
                                            </w:div>
                                            <w:div w:id="1514300904">
                                              <w:marLeft w:val="0"/>
                                              <w:marRight w:val="0"/>
                                              <w:marTop w:val="0"/>
                                              <w:marBottom w:val="0"/>
                                              <w:divBdr>
                                                <w:top w:val="none" w:sz="0" w:space="0" w:color="auto"/>
                                                <w:left w:val="none" w:sz="0" w:space="0" w:color="auto"/>
                                                <w:bottom w:val="none" w:sz="0" w:space="0" w:color="auto"/>
                                                <w:right w:val="none" w:sz="0" w:space="0" w:color="auto"/>
                                              </w:divBdr>
                                              <w:divsChild>
                                                <w:div w:id="1300302133">
                                                  <w:marLeft w:val="0"/>
                                                  <w:marRight w:val="0"/>
                                                  <w:marTop w:val="0"/>
                                                  <w:marBottom w:val="0"/>
                                                  <w:divBdr>
                                                    <w:top w:val="none" w:sz="0" w:space="0" w:color="auto"/>
                                                    <w:left w:val="none" w:sz="0" w:space="0" w:color="auto"/>
                                                    <w:bottom w:val="none" w:sz="0" w:space="0" w:color="auto"/>
                                                    <w:right w:val="none" w:sz="0" w:space="0" w:color="auto"/>
                                                  </w:divBdr>
                                                </w:div>
                                                <w:div w:id="13010316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608243844">
                                          <w:marLeft w:val="0"/>
                                          <w:marRight w:val="0"/>
                                          <w:marTop w:val="0"/>
                                          <w:marBottom w:val="450"/>
                                          <w:divBdr>
                                            <w:top w:val="none" w:sz="0" w:space="0" w:color="auto"/>
                                            <w:left w:val="none" w:sz="0" w:space="0" w:color="auto"/>
                                            <w:bottom w:val="none" w:sz="0" w:space="0" w:color="auto"/>
                                            <w:right w:val="none" w:sz="0" w:space="0" w:color="auto"/>
                                          </w:divBdr>
                                          <w:divsChild>
                                            <w:div w:id="1213737995">
                                              <w:marLeft w:val="0"/>
                                              <w:marRight w:val="0"/>
                                              <w:marTop w:val="0"/>
                                              <w:marBottom w:val="0"/>
                                              <w:divBdr>
                                                <w:top w:val="none" w:sz="0" w:space="0" w:color="auto"/>
                                                <w:left w:val="none" w:sz="0" w:space="0" w:color="auto"/>
                                                <w:bottom w:val="single" w:sz="6" w:space="0" w:color="DDDDDD"/>
                                                <w:right w:val="none" w:sz="0" w:space="0" w:color="auto"/>
                                              </w:divBdr>
                                            </w:div>
                                            <w:div w:id="1836219525">
                                              <w:marLeft w:val="0"/>
                                              <w:marRight w:val="0"/>
                                              <w:marTop w:val="0"/>
                                              <w:marBottom w:val="0"/>
                                              <w:divBdr>
                                                <w:top w:val="none" w:sz="0" w:space="0" w:color="auto"/>
                                                <w:left w:val="none" w:sz="0" w:space="0" w:color="auto"/>
                                                <w:bottom w:val="none" w:sz="0" w:space="0" w:color="auto"/>
                                                <w:right w:val="none" w:sz="0" w:space="0" w:color="auto"/>
                                              </w:divBdr>
                                              <w:divsChild>
                                                <w:div w:id="956838277">
                                                  <w:marLeft w:val="0"/>
                                                  <w:marRight w:val="0"/>
                                                  <w:marTop w:val="0"/>
                                                  <w:marBottom w:val="0"/>
                                                  <w:divBdr>
                                                    <w:top w:val="none" w:sz="0" w:space="0" w:color="auto"/>
                                                    <w:left w:val="none" w:sz="0" w:space="0" w:color="auto"/>
                                                    <w:bottom w:val="none" w:sz="0" w:space="0" w:color="auto"/>
                                                    <w:right w:val="none" w:sz="0" w:space="0" w:color="auto"/>
                                                  </w:divBdr>
                                                </w:div>
                                                <w:div w:id="14271899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89508">
                                  <w:marLeft w:val="0"/>
                                  <w:marRight w:val="0"/>
                                  <w:marTop w:val="0"/>
                                  <w:marBottom w:val="0"/>
                                  <w:divBdr>
                                    <w:top w:val="none" w:sz="0" w:space="0" w:color="auto"/>
                                    <w:left w:val="none" w:sz="0" w:space="0" w:color="auto"/>
                                    <w:bottom w:val="none" w:sz="0" w:space="0" w:color="auto"/>
                                    <w:right w:val="none" w:sz="0" w:space="0" w:color="auto"/>
                                  </w:divBdr>
                                  <w:divsChild>
                                    <w:div w:id="179398897">
                                      <w:marLeft w:val="0"/>
                                      <w:marRight w:val="0"/>
                                      <w:marTop w:val="0"/>
                                      <w:marBottom w:val="0"/>
                                      <w:divBdr>
                                        <w:top w:val="none" w:sz="0" w:space="15" w:color="auto"/>
                                        <w:left w:val="none" w:sz="0" w:space="0" w:color="auto"/>
                                        <w:bottom w:val="single" w:sz="6" w:space="0" w:color="E3E3E3"/>
                                        <w:right w:val="none" w:sz="0" w:space="0" w:color="auto"/>
                                      </w:divBdr>
                                    </w:div>
                                    <w:div w:id="1340080150">
                                      <w:marLeft w:val="0"/>
                                      <w:marRight w:val="0"/>
                                      <w:marTop w:val="0"/>
                                      <w:marBottom w:val="0"/>
                                      <w:divBdr>
                                        <w:top w:val="none" w:sz="0" w:space="0" w:color="auto"/>
                                        <w:left w:val="none" w:sz="0" w:space="0" w:color="auto"/>
                                        <w:bottom w:val="none" w:sz="0" w:space="0" w:color="auto"/>
                                        <w:right w:val="none" w:sz="0" w:space="0" w:color="auto"/>
                                      </w:divBdr>
                                      <w:divsChild>
                                        <w:div w:id="998266564">
                                          <w:marLeft w:val="0"/>
                                          <w:marRight w:val="0"/>
                                          <w:marTop w:val="100"/>
                                          <w:marBottom w:val="100"/>
                                          <w:divBdr>
                                            <w:top w:val="none" w:sz="0" w:space="0" w:color="auto"/>
                                            <w:left w:val="none" w:sz="0" w:space="0" w:color="auto"/>
                                            <w:bottom w:val="none" w:sz="0" w:space="0" w:color="auto"/>
                                            <w:right w:val="none" w:sz="0" w:space="0" w:color="auto"/>
                                          </w:divBdr>
                                          <w:divsChild>
                                            <w:div w:id="452794761">
                                              <w:marLeft w:val="0"/>
                                              <w:marRight w:val="0"/>
                                              <w:marTop w:val="0"/>
                                              <w:marBottom w:val="0"/>
                                              <w:divBdr>
                                                <w:top w:val="none" w:sz="0" w:space="0" w:color="auto"/>
                                                <w:left w:val="none" w:sz="0" w:space="0" w:color="auto"/>
                                                <w:bottom w:val="none" w:sz="0" w:space="0" w:color="auto"/>
                                                <w:right w:val="none" w:sz="0" w:space="0" w:color="auto"/>
                                              </w:divBdr>
                                              <w:divsChild>
                                                <w:div w:id="173081569">
                                                  <w:marLeft w:val="0"/>
                                                  <w:marRight w:val="0"/>
                                                  <w:marTop w:val="0"/>
                                                  <w:marBottom w:val="0"/>
                                                  <w:divBdr>
                                                    <w:top w:val="none" w:sz="0" w:space="0" w:color="auto"/>
                                                    <w:left w:val="none" w:sz="0" w:space="0" w:color="auto"/>
                                                    <w:bottom w:val="none" w:sz="0" w:space="0" w:color="auto"/>
                                                    <w:right w:val="none" w:sz="0" w:space="0" w:color="auto"/>
                                                  </w:divBdr>
                                                </w:div>
                                                <w:div w:id="1192262408">
                                                  <w:marLeft w:val="0"/>
                                                  <w:marRight w:val="0"/>
                                                  <w:marTop w:val="0"/>
                                                  <w:marBottom w:val="0"/>
                                                  <w:divBdr>
                                                    <w:top w:val="none" w:sz="0" w:space="0" w:color="auto"/>
                                                    <w:left w:val="none" w:sz="0" w:space="0" w:color="auto"/>
                                                    <w:bottom w:val="none" w:sz="0" w:space="0" w:color="auto"/>
                                                    <w:right w:val="none" w:sz="0" w:space="0" w:color="auto"/>
                                                  </w:divBdr>
                                                </w:div>
                                                <w:div w:id="2073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96249">
                  <w:marLeft w:val="0"/>
                  <w:marRight w:val="0"/>
                  <w:marTop w:val="100"/>
                  <w:marBottom w:val="100"/>
                  <w:divBdr>
                    <w:top w:val="none" w:sz="0" w:space="0" w:color="auto"/>
                    <w:left w:val="none" w:sz="0" w:space="0" w:color="auto"/>
                    <w:bottom w:val="none" w:sz="0" w:space="0" w:color="auto"/>
                    <w:right w:val="none" w:sz="0" w:space="0" w:color="auto"/>
                  </w:divBdr>
                  <w:divsChild>
                    <w:div w:id="12655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1455</Words>
  <Characters>8298</Characters>
  <Application>Microsoft Office Word</Application>
  <DocSecurity>0</DocSecurity>
  <Lines>69</Lines>
  <Paragraphs>19</Paragraphs>
  <ScaleCrop>false</ScaleCrop>
  <Company/>
  <LinksUpToDate>false</LinksUpToDate>
  <CharactersWithSpaces>9734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dc:creator>
  <cp:lastModifiedBy>STR</cp:lastModifiedBy>
  <cp:revision>1</cp:revision>
  <dcterms:created xsi:type="dcterms:W3CDTF">2014-05-06T17:17:00Z</dcterms:created>
  <dcterms:modified xsi:type="dcterms:W3CDTF">2014-05-06T17:21:00Z</dcterms:modified>
</cp:coreProperties>
</file>